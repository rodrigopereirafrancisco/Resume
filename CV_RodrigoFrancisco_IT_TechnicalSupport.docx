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DC0" w:rsidRPr="00593A84" w:rsidRDefault="009B10E9" w:rsidP="00163A24">
      <w:pPr>
        <w:jc w:val="center"/>
        <w:rPr>
          <w:rFonts w:ascii="Cambria" w:hAnsi="Cambria"/>
          <w:b/>
          <w:sz w:val="36"/>
          <w:szCs w:val="36"/>
          <w:lang w:val="pt-PT"/>
        </w:rPr>
      </w:pPr>
      <w:r w:rsidRPr="00593A84">
        <w:rPr>
          <w:rFonts w:ascii="Cambria" w:hAnsi="Cambria"/>
          <w:b/>
          <w:sz w:val="36"/>
          <w:szCs w:val="36"/>
          <w:lang w:val="pt-PT"/>
        </w:rPr>
        <w:t>Rodrigo Pereira Francisco</w:t>
      </w:r>
    </w:p>
    <w:p w:rsidR="00163A24" w:rsidRPr="00593A84" w:rsidRDefault="000608BB" w:rsidP="006B5401">
      <w:pPr>
        <w:pBdr>
          <w:bottom w:val="single" w:sz="18" w:space="1" w:color="404040"/>
        </w:pBdr>
        <w:jc w:val="center"/>
        <w:rPr>
          <w:rFonts w:ascii="Cambria" w:hAnsi="Cambria"/>
          <w:sz w:val="22"/>
          <w:szCs w:val="22"/>
          <w:lang w:val="pt-PT"/>
        </w:rPr>
      </w:pPr>
      <w:r w:rsidRPr="00593A84">
        <w:rPr>
          <w:rFonts w:ascii="Cambria" w:hAnsi="Cambria"/>
          <w:sz w:val="22"/>
          <w:szCs w:val="22"/>
          <w:lang w:val="pt-PT"/>
        </w:rPr>
        <w:t xml:space="preserve">LinkedIn: </w:t>
      </w:r>
      <w:r w:rsidR="00C40B5B">
        <w:fldChar w:fldCharType="begin"/>
      </w:r>
      <w:r w:rsidR="00C40B5B" w:rsidRPr="00221EA0">
        <w:rPr>
          <w:lang w:val="pt-PT"/>
        </w:rPr>
        <w:instrText xml:space="preserve"> HYPERLINK "https://www.linkedin.com/in/rodrigo-pereira-0a2286109" </w:instrText>
      </w:r>
      <w:r w:rsidR="00C40B5B">
        <w:fldChar w:fldCharType="separate"/>
      </w:r>
      <w:r w:rsidRPr="00593A84">
        <w:rPr>
          <w:rStyle w:val="Hyperlink"/>
          <w:rFonts w:ascii="Cambria" w:hAnsi="Cambria"/>
          <w:sz w:val="22"/>
          <w:szCs w:val="22"/>
          <w:lang w:val="pt-PT"/>
        </w:rPr>
        <w:t>linkedin.com/in/rodrigo-pereira-0a2286109</w:t>
      </w:r>
      <w:r w:rsidR="00C40B5B">
        <w:rPr>
          <w:rStyle w:val="Hyperlink"/>
          <w:rFonts w:ascii="Cambria" w:hAnsi="Cambria"/>
          <w:sz w:val="22"/>
          <w:szCs w:val="22"/>
          <w:lang w:val="pt-PT"/>
        </w:rPr>
        <w:fldChar w:fldCharType="end"/>
      </w:r>
    </w:p>
    <w:p w:rsidR="00F27A6E" w:rsidRPr="009736FC" w:rsidRDefault="005A420F" w:rsidP="006B5401">
      <w:pPr>
        <w:pBdr>
          <w:bottom w:val="single" w:sz="18" w:space="1" w:color="404040"/>
        </w:pBd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Phone:</w:t>
      </w:r>
      <w:r w:rsidR="00621925" w:rsidRPr="009736FC">
        <w:rPr>
          <w:rFonts w:ascii="Calibri" w:hAnsi="Calibri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>+351 93885 0524</w:t>
      </w:r>
      <w:r w:rsidR="00937DF3" w:rsidRPr="009736FC">
        <w:rPr>
          <w:rFonts w:ascii="Cambria" w:hAnsi="Cambria"/>
          <w:sz w:val="22"/>
          <w:szCs w:val="22"/>
          <w:lang w:val="en-GB"/>
        </w:rPr>
        <w:t xml:space="preserve"> </w:t>
      </w:r>
      <w:bookmarkStart w:id="0" w:name="_Hlk85295412"/>
      <w:r w:rsidR="00937DF3" w:rsidRPr="009736FC">
        <w:rPr>
          <w:rFonts w:ascii="Cambria" w:hAnsi="Cambria"/>
          <w:sz w:val="22"/>
          <w:szCs w:val="22"/>
          <w:lang w:val="en-GB"/>
        </w:rPr>
        <w:sym w:font="Wingdings" w:char="F09F"/>
      </w:r>
      <w:bookmarkEnd w:id="0"/>
      <w:r w:rsidRPr="009736FC">
        <w:rPr>
          <w:rFonts w:ascii="Cambria" w:hAnsi="Cambria"/>
          <w:sz w:val="22"/>
          <w:szCs w:val="22"/>
          <w:lang w:val="en-GB"/>
        </w:rPr>
        <w:t xml:space="preserve"> Email: </w:t>
      </w:r>
      <w:hyperlink r:id="rId7" w:history="1">
        <w:r w:rsidR="000608BB" w:rsidRPr="009736FC">
          <w:rPr>
            <w:rStyle w:val="Hyperlink"/>
            <w:rFonts w:ascii="Cambria" w:hAnsi="Cambria"/>
            <w:sz w:val="22"/>
            <w:szCs w:val="22"/>
            <w:lang w:val="en-GB"/>
          </w:rPr>
          <w:t>rodrigo.telecomspecialist@gmail.com</w:t>
        </w:r>
      </w:hyperlink>
      <w:r w:rsidR="000608BB" w:rsidRPr="009736FC">
        <w:rPr>
          <w:rFonts w:ascii="Cambria" w:hAnsi="Cambria"/>
          <w:sz w:val="22"/>
          <w:szCs w:val="22"/>
          <w:lang w:val="en-GB"/>
        </w:rPr>
        <w:t xml:space="preserve"> </w:t>
      </w:r>
    </w:p>
    <w:p w:rsidR="000014C0" w:rsidRPr="009736FC" w:rsidRDefault="00151A55" w:rsidP="00151A55">
      <w:pPr>
        <w:tabs>
          <w:tab w:val="left" w:pos="4020"/>
        </w:tabs>
        <w:rPr>
          <w:rFonts w:ascii="Cambria" w:hAnsi="Cambria"/>
          <w:sz w:val="16"/>
          <w:szCs w:val="16"/>
          <w:lang w:val="en-GB"/>
        </w:rPr>
      </w:pPr>
      <w:r w:rsidRPr="009736FC">
        <w:rPr>
          <w:rFonts w:ascii="Cambria" w:hAnsi="Cambria"/>
          <w:sz w:val="24"/>
          <w:szCs w:val="24"/>
          <w:lang w:val="en-GB"/>
        </w:rPr>
        <w:tab/>
      </w:r>
    </w:p>
    <w:p w:rsidR="003D143F" w:rsidRPr="009736FC" w:rsidRDefault="00AB2C8D" w:rsidP="00E9632D">
      <w:pPr>
        <w:jc w:val="center"/>
        <w:rPr>
          <w:rFonts w:ascii="Cambria" w:hAnsi="Cambria"/>
          <w:b/>
          <w:sz w:val="32"/>
          <w:szCs w:val="32"/>
          <w:lang w:val="en-GB"/>
        </w:rPr>
      </w:pPr>
      <w:r>
        <w:rPr>
          <w:rFonts w:ascii="Cambria" w:hAnsi="Cambria"/>
          <w:b/>
          <w:sz w:val="32"/>
          <w:szCs w:val="32"/>
          <w:lang w:val="en-GB"/>
        </w:rPr>
        <w:t xml:space="preserve">IT Technical Support | </w:t>
      </w:r>
      <w:r w:rsidR="009537C4">
        <w:rPr>
          <w:rFonts w:ascii="Cambria" w:hAnsi="Cambria"/>
          <w:b/>
          <w:sz w:val="32"/>
          <w:szCs w:val="32"/>
          <w:lang w:val="en-GB"/>
        </w:rPr>
        <w:t xml:space="preserve">Cloud Computing </w:t>
      </w:r>
      <w:r w:rsidR="006375F3">
        <w:rPr>
          <w:rFonts w:ascii="Cambria" w:hAnsi="Cambria"/>
          <w:b/>
          <w:sz w:val="32"/>
          <w:szCs w:val="32"/>
          <w:lang w:val="en-GB"/>
        </w:rPr>
        <w:t xml:space="preserve">| </w:t>
      </w:r>
      <w:r>
        <w:rPr>
          <w:rFonts w:ascii="Cambria" w:hAnsi="Cambria"/>
          <w:b/>
          <w:sz w:val="32"/>
          <w:szCs w:val="32"/>
          <w:lang w:val="en-GB"/>
        </w:rPr>
        <w:t xml:space="preserve">Network Management | Cisco Systems | Windows OS | Active Directory | </w:t>
      </w:r>
      <w:proofErr w:type="spellStart"/>
      <w:r w:rsidR="00212023">
        <w:rPr>
          <w:rFonts w:ascii="Cambria" w:hAnsi="Cambria"/>
          <w:b/>
          <w:sz w:val="32"/>
          <w:szCs w:val="32"/>
          <w:lang w:val="en-GB"/>
        </w:rPr>
        <w:t>SysAdmin</w:t>
      </w:r>
      <w:proofErr w:type="spellEnd"/>
    </w:p>
    <w:p w:rsidR="00973EFB" w:rsidRPr="009736FC" w:rsidRDefault="00973EFB" w:rsidP="008B66FA">
      <w:pPr>
        <w:jc w:val="center"/>
        <w:rPr>
          <w:rFonts w:ascii="Cambria" w:hAnsi="Cambria"/>
          <w:i/>
          <w:sz w:val="16"/>
          <w:szCs w:val="16"/>
          <w:lang w:val="en-GB"/>
        </w:rPr>
      </w:pPr>
    </w:p>
    <w:p w:rsidR="00C149E9" w:rsidRPr="009736FC" w:rsidRDefault="002566ED" w:rsidP="006643EB">
      <w:pPr>
        <w:numPr>
          <w:ilvl w:val="0"/>
          <w:numId w:val="2"/>
        </w:numPr>
        <w:tabs>
          <w:tab w:val="clear" w:pos="720"/>
        </w:tabs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Highly </w:t>
      </w:r>
      <w:r w:rsidR="009F42A1" w:rsidRPr="009736FC">
        <w:rPr>
          <w:rFonts w:ascii="Cambria" w:hAnsi="Cambria"/>
          <w:sz w:val="22"/>
          <w:szCs w:val="22"/>
          <w:lang w:val="en-GB"/>
        </w:rPr>
        <w:t>c</w:t>
      </w:r>
      <w:r w:rsidRPr="009736FC">
        <w:rPr>
          <w:rFonts w:ascii="Cambria" w:hAnsi="Cambria"/>
          <w:sz w:val="22"/>
          <w:szCs w:val="22"/>
          <w:lang w:val="en-GB"/>
        </w:rPr>
        <w:t>ompetent</w:t>
      </w:r>
      <w:r w:rsidR="00827870" w:rsidRPr="009736FC">
        <w:rPr>
          <w:rFonts w:ascii="Cambria" w:hAnsi="Cambria"/>
          <w:sz w:val="22"/>
          <w:szCs w:val="22"/>
          <w:lang w:val="en-GB"/>
        </w:rPr>
        <w:t xml:space="preserve">, </w:t>
      </w:r>
      <w:r w:rsidR="006643EB" w:rsidRPr="009736FC">
        <w:rPr>
          <w:rFonts w:ascii="Cambria" w:hAnsi="Cambria"/>
          <w:sz w:val="22"/>
          <w:szCs w:val="22"/>
          <w:lang w:val="en-GB"/>
        </w:rPr>
        <w:t>motivated,</w:t>
      </w:r>
      <w:r w:rsidR="00F031B5" w:rsidRPr="009736FC">
        <w:rPr>
          <w:rFonts w:ascii="Cambria" w:hAnsi="Cambria"/>
          <w:sz w:val="22"/>
          <w:szCs w:val="22"/>
          <w:lang w:val="en-GB"/>
        </w:rPr>
        <w:t xml:space="preserve"> and </w:t>
      </w:r>
      <w:r w:rsidR="00827870" w:rsidRPr="009736FC">
        <w:rPr>
          <w:rFonts w:ascii="Cambria" w:hAnsi="Cambria"/>
          <w:sz w:val="22"/>
          <w:szCs w:val="22"/>
          <w:lang w:val="en-GB"/>
        </w:rPr>
        <w:t xml:space="preserve">goal-oriented </w:t>
      </w:r>
      <w:r w:rsidR="00AB2C8D">
        <w:rPr>
          <w:rFonts w:ascii="Cambria" w:hAnsi="Cambria"/>
          <w:bCs/>
          <w:sz w:val="22"/>
          <w:szCs w:val="22"/>
          <w:lang w:val="en-GB"/>
        </w:rPr>
        <w:t>IT Technical Support</w:t>
      </w:r>
      <w:r w:rsidR="00F031B5"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 xml:space="preserve">Technician </w:t>
      </w:r>
      <w:r w:rsidR="00F031B5" w:rsidRPr="009736FC">
        <w:rPr>
          <w:rFonts w:ascii="Cambria" w:hAnsi="Cambria"/>
          <w:sz w:val="22"/>
          <w:szCs w:val="22"/>
          <w:lang w:val="en-GB"/>
        </w:rPr>
        <w:t>with</w:t>
      </w:r>
      <w:r w:rsidR="00212023">
        <w:rPr>
          <w:rFonts w:ascii="Cambria" w:hAnsi="Cambria"/>
          <w:sz w:val="22"/>
          <w:szCs w:val="22"/>
          <w:lang w:val="en-GB"/>
        </w:rPr>
        <w:t xml:space="preserve"> + </w:t>
      </w:r>
      <w:r w:rsidR="00593A84">
        <w:rPr>
          <w:rFonts w:ascii="Cambria" w:hAnsi="Cambria"/>
          <w:sz w:val="22"/>
          <w:szCs w:val="22"/>
          <w:lang w:val="en-GB"/>
        </w:rPr>
        <w:t>3</w:t>
      </w:r>
      <w:r w:rsidR="00212023">
        <w:rPr>
          <w:rFonts w:ascii="Cambria" w:hAnsi="Cambria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>year</w:t>
      </w:r>
      <w:r w:rsidR="00212023">
        <w:rPr>
          <w:rFonts w:ascii="Cambria" w:hAnsi="Cambria"/>
          <w:sz w:val="22"/>
          <w:szCs w:val="22"/>
          <w:lang w:val="en-GB"/>
        </w:rPr>
        <w:t>s of experience</w:t>
      </w:r>
      <w:r w:rsidR="00AB2C8D">
        <w:rPr>
          <w:rFonts w:ascii="Cambria" w:hAnsi="Cambria"/>
          <w:sz w:val="22"/>
          <w:szCs w:val="22"/>
          <w:lang w:val="en-GB"/>
        </w:rPr>
        <w:t xml:space="preserve"> providing </w:t>
      </w:r>
      <w:r w:rsidR="009D066B" w:rsidRPr="009736FC">
        <w:rPr>
          <w:rFonts w:ascii="Cambria" w:hAnsi="Cambria"/>
          <w:sz w:val="22"/>
          <w:szCs w:val="22"/>
          <w:lang w:val="en-GB"/>
        </w:rPr>
        <w:t xml:space="preserve">workmanship and </w:t>
      </w:r>
      <w:r w:rsidR="00BA3CCD" w:rsidRPr="009736FC">
        <w:rPr>
          <w:rFonts w:ascii="Cambria" w:hAnsi="Cambria"/>
          <w:sz w:val="22"/>
          <w:szCs w:val="22"/>
          <w:lang w:val="en-GB"/>
        </w:rPr>
        <w:t>service</w:t>
      </w:r>
      <w:r w:rsidR="009D066B" w:rsidRPr="009736FC">
        <w:rPr>
          <w:rFonts w:ascii="Cambria" w:hAnsi="Cambria"/>
          <w:sz w:val="22"/>
          <w:szCs w:val="22"/>
          <w:lang w:val="en-GB"/>
        </w:rPr>
        <w:t xml:space="preserve"> for</w:t>
      </w:r>
      <w:r w:rsidR="006643EB"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>a variety of large customers across Europe.</w:t>
      </w:r>
    </w:p>
    <w:p w:rsidR="00186F9B" w:rsidRPr="009736FC" w:rsidRDefault="003758A5" w:rsidP="0095651A">
      <w:pPr>
        <w:numPr>
          <w:ilvl w:val="0"/>
          <w:numId w:val="2"/>
        </w:numPr>
        <w:tabs>
          <w:tab w:val="clear" w:pos="720"/>
        </w:tabs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Excellent track record of </w:t>
      </w:r>
      <w:r w:rsidR="009736FC" w:rsidRPr="009736FC">
        <w:rPr>
          <w:rFonts w:ascii="Cambria" w:hAnsi="Cambria"/>
          <w:sz w:val="22"/>
          <w:szCs w:val="22"/>
          <w:lang w:val="en-GB"/>
        </w:rPr>
        <w:t>analysing</w:t>
      </w:r>
      <w:r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="00AB2C8D">
        <w:rPr>
          <w:rFonts w:ascii="Cambria" w:hAnsi="Cambria"/>
          <w:sz w:val="22"/>
          <w:szCs w:val="22"/>
          <w:lang w:val="en-GB"/>
        </w:rPr>
        <w:t xml:space="preserve">and diagnosing hardware and software faults, </w:t>
      </w:r>
      <w:r w:rsidRPr="009736FC">
        <w:rPr>
          <w:rFonts w:ascii="Cambria" w:hAnsi="Cambria"/>
          <w:sz w:val="22"/>
          <w:szCs w:val="22"/>
          <w:lang w:val="en-GB"/>
        </w:rPr>
        <w:t>systematically following procedures to obtain favo</w:t>
      </w:r>
      <w:r w:rsidR="006E61EE" w:rsidRPr="009736FC">
        <w:rPr>
          <w:rFonts w:ascii="Cambria" w:hAnsi="Cambria"/>
          <w:sz w:val="22"/>
          <w:szCs w:val="22"/>
          <w:lang w:val="en-GB"/>
        </w:rPr>
        <w:t>u</w:t>
      </w:r>
      <w:r w:rsidRPr="009736FC">
        <w:rPr>
          <w:rFonts w:ascii="Cambria" w:hAnsi="Cambria"/>
          <w:sz w:val="22"/>
          <w:szCs w:val="22"/>
          <w:lang w:val="en-GB"/>
        </w:rPr>
        <w:t>rable results</w:t>
      </w:r>
      <w:r w:rsidR="003C149D" w:rsidRPr="009736FC">
        <w:rPr>
          <w:rFonts w:ascii="Cambria" w:hAnsi="Cambria"/>
          <w:sz w:val="22"/>
          <w:szCs w:val="22"/>
          <w:lang w:val="en-GB"/>
        </w:rPr>
        <w:t>.</w:t>
      </w:r>
    </w:p>
    <w:p w:rsidR="001A3A09" w:rsidRDefault="00E1179C" w:rsidP="0095651A">
      <w:pPr>
        <w:numPr>
          <w:ilvl w:val="0"/>
          <w:numId w:val="2"/>
        </w:numPr>
        <w:tabs>
          <w:tab w:val="clear" w:pos="720"/>
        </w:tabs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Collaborative team member</w:t>
      </w:r>
      <w:r w:rsidR="00B50D83" w:rsidRPr="009736FC">
        <w:rPr>
          <w:rFonts w:ascii="Cambria" w:hAnsi="Cambria"/>
          <w:sz w:val="22"/>
          <w:szCs w:val="22"/>
          <w:lang w:val="en-GB"/>
        </w:rPr>
        <w:t xml:space="preserve"> with superb communication and interpersonal skills to build strong rapports with diverse populations</w:t>
      </w:r>
      <w:r w:rsidR="006E6FA7" w:rsidRPr="009736FC">
        <w:rPr>
          <w:rFonts w:ascii="Cambria" w:hAnsi="Cambria"/>
          <w:sz w:val="22"/>
          <w:szCs w:val="22"/>
          <w:lang w:val="en-GB"/>
        </w:rPr>
        <w:t>.</w:t>
      </w:r>
      <w:r w:rsidR="00791941"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="00791941" w:rsidRPr="009736FC">
        <w:rPr>
          <w:rFonts w:ascii="Cambria" w:hAnsi="Cambria"/>
          <w:i/>
          <w:iCs/>
          <w:sz w:val="22"/>
          <w:szCs w:val="22"/>
          <w:lang w:val="en-GB"/>
        </w:rPr>
        <w:t xml:space="preserve">Bilingual </w:t>
      </w:r>
      <w:r w:rsidR="00063B09" w:rsidRPr="009736FC">
        <w:rPr>
          <w:rFonts w:ascii="Cambria" w:hAnsi="Cambria"/>
          <w:i/>
          <w:iCs/>
          <w:sz w:val="22"/>
          <w:szCs w:val="22"/>
          <w:lang w:val="en-GB"/>
        </w:rPr>
        <w:t xml:space="preserve">in </w:t>
      </w:r>
      <w:r w:rsidR="00791941" w:rsidRPr="009736FC">
        <w:rPr>
          <w:rFonts w:ascii="Cambria" w:hAnsi="Cambria"/>
          <w:i/>
          <w:iCs/>
          <w:sz w:val="22"/>
          <w:szCs w:val="22"/>
          <w:lang w:val="en-GB"/>
        </w:rPr>
        <w:t>Portuguese and English</w:t>
      </w:r>
      <w:r w:rsidR="00791941" w:rsidRPr="009736FC">
        <w:rPr>
          <w:rFonts w:ascii="Cambria" w:hAnsi="Cambria"/>
          <w:sz w:val="22"/>
          <w:szCs w:val="22"/>
          <w:lang w:val="en-GB"/>
        </w:rPr>
        <w:t xml:space="preserve">. 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Serving as the first point of contact for IT support within the organisation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 xml:space="preserve">Installing, </w:t>
      </w:r>
      <w:r w:rsidR="00212023" w:rsidRPr="00AB2C8D">
        <w:rPr>
          <w:rFonts w:ascii="Cambria" w:hAnsi="Cambria"/>
          <w:sz w:val="22"/>
          <w:szCs w:val="22"/>
          <w:lang w:val="en-GB"/>
        </w:rPr>
        <w:t>configuring,</w:t>
      </w:r>
      <w:r w:rsidRPr="00AB2C8D">
        <w:rPr>
          <w:rFonts w:ascii="Cambria" w:hAnsi="Cambria"/>
          <w:sz w:val="22"/>
          <w:szCs w:val="22"/>
          <w:lang w:val="en-GB"/>
        </w:rPr>
        <w:t xml:space="preserve"> and maintaining software and hardware components of computer and network systems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Ensuring the security of client and server computers by installing and upgrading antivirus and firewall software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Supporting people whenever they encounter challenges with computers and network devices</w:t>
      </w:r>
    </w:p>
    <w:p w:rsidR="00AB2C8D" w:rsidRPr="00AB2C8D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Maintaining and updating technical documentation regularly</w:t>
      </w:r>
    </w:p>
    <w:p w:rsidR="00AB2C8D" w:rsidRPr="009736FC" w:rsidRDefault="00AB2C8D" w:rsidP="00AB2C8D">
      <w:pPr>
        <w:numPr>
          <w:ilvl w:val="0"/>
          <w:numId w:val="2"/>
        </w:numPr>
        <w:spacing w:before="120"/>
        <w:jc w:val="both"/>
        <w:rPr>
          <w:rFonts w:ascii="Cambria" w:hAnsi="Cambria"/>
          <w:sz w:val="22"/>
          <w:szCs w:val="22"/>
          <w:lang w:val="en-GB"/>
        </w:rPr>
      </w:pPr>
      <w:r w:rsidRPr="00AB2C8D">
        <w:rPr>
          <w:rFonts w:ascii="Cambria" w:hAnsi="Cambria"/>
          <w:sz w:val="22"/>
          <w:szCs w:val="22"/>
          <w:lang w:val="en-GB"/>
        </w:rPr>
        <w:t>Testing new hardware and software before full-scale installation</w:t>
      </w:r>
    </w:p>
    <w:p w:rsidR="00186F9B" w:rsidRPr="009736FC" w:rsidRDefault="00186F9B" w:rsidP="00973EFB">
      <w:pPr>
        <w:rPr>
          <w:rFonts w:ascii="Cambria" w:hAnsi="Cambria"/>
          <w:sz w:val="16"/>
          <w:szCs w:val="16"/>
          <w:lang w:val="en-GB"/>
        </w:rPr>
      </w:pPr>
    </w:p>
    <w:p w:rsidR="00AB2C8D" w:rsidRPr="00AB2C8D" w:rsidRDefault="003C5A80" w:rsidP="00973EFB">
      <w:pPr>
        <w:rPr>
          <w:rFonts w:ascii="Cambria" w:hAnsi="Cambria"/>
          <w:b/>
          <w:sz w:val="22"/>
          <w:szCs w:val="22"/>
          <w:lang w:val="en-GB"/>
        </w:rPr>
      </w:pPr>
      <w:r w:rsidRPr="009736FC">
        <w:rPr>
          <w:rFonts w:ascii="Cambria" w:hAnsi="Cambria"/>
          <w:b/>
          <w:sz w:val="22"/>
          <w:szCs w:val="22"/>
          <w:lang w:val="en-GB"/>
        </w:rPr>
        <w:t>Value Offered</w:t>
      </w:r>
      <w:r w:rsidR="00186F9B" w:rsidRPr="009736FC">
        <w:rPr>
          <w:rFonts w:ascii="Cambria" w:hAnsi="Cambria"/>
          <w:b/>
          <w:sz w:val="22"/>
          <w:szCs w:val="22"/>
          <w:lang w:val="en-GB"/>
        </w:rPr>
        <w:t>:</w:t>
      </w:r>
    </w:p>
    <w:p w:rsidR="008B66FA" w:rsidRPr="009736FC" w:rsidRDefault="008B66FA" w:rsidP="008B66FA">
      <w:pPr>
        <w:numPr>
          <w:ins w:id="1" w:author="Unknown"/>
        </w:numPr>
        <w:rPr>
          <w:rFonts w:ascii="Cambria" w:hAnsi="Cambria"/>
          <w:sz w:val="16"/>
          <w:szCs w:val="16"/>
          <w:lang w:val="en-GB"/>
        </w:rPr>
      </w:pPr>
    </w:p>
    <w:tbl>
      <w:tblPr>
        <w:tblW w:w="10348" w:type="dxa"/>
        <w:tblInd w:w="108" w:type="dxa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5387"/>
        <w:gridCol w:w="4961"/>
      </w:tblGrid>
      <w:tr w:rsidR="009224F6" w:rsidRPr="009736FC" w:rsidTr="00A739FE">
        <w:trPr>
          <w:trHeight w:val="1070"/>
        </w:trPr>
        <w:tc>
          <w:tcPr>
            <w:tcW w:w="5387" w:type="dxa"/>
          </w:tcPr>
          <w:p w:rsidR="00AB2C8D" w:rsidRDefault="00AB2C8D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 w:rsidRPr="00AB2C8D">
              <w:rPr>
                <w:rFonts w:ascii="Cambria" w:hAnsi="Cambria"/>
                <w:sz w:val="22"/>
                <w:szCs w:val="22"/>
                <w:lang w:val="en-GB"/>
              </w:rPr>
              <w:t xml:space="preserve">Software </w:t>
            </w:r>
            <w:r>
              <w:rPr>
                <w:rFonts w:ascii="Cambria" w:hAnsi="Cambria"/>
                <w:sz w:val="22"/>
                <w:szCs w:val="22"/>
                <w:lang w:val="en-GB"/>
              </w:rPr>
              <w:t xml:space="preserve">and Hardware </w:t>
            </w:r>
            <w:r w:rsidRPr="00AB2C8D">
              <w:rPr>
                <w:rFonts w:ascii="Cambria" w:hAnsi="Cambria"/>
                <w:sz w:val="22"/>
                <w:szCs w:val="22"/>
                <w:lang w:val="en-GB"/>
              </w:rPr>
              <w:t>T</w:t>
            </w:r>
            <w:r>
              <w:rPr>
                <w:rFonts w:ascii="Cambria" w:hAnsi="Cambria"/>
                <w:sz w:val="22"/>
                <w:szCs w:val="22"/>
                <w:lang w:val="en-GB"/>
              </w:rPr>
              <w:t>roubleshooting</w:t>
            </w:r>
          </w:p>
          <w:p w:rsidR="00AB2C8D" w:rsidRDefault="00AB2C8D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Customer Service &amp; Customer Satisfaction</w:t>
            </w:r>
          </w:p>
          <w:p w:rsidR="001D5B25" w:rsidRPr="009736FC" w:rsidRDefault="00A739FE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 xml:space="preserve">Mechanically &amp; Technically Proficient </w:t>
            </w:r>
          </w:p>
          <w:p w:rsidR="00025576" w:rsidRDefault="009A10DF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Tier 1 Technical Support</w:t>
            </w:r>
          </w:p>
          <w:p w:rsidR="00AB2C8D" w:rsidRPr="00AB2C8D" w:rsidRDefault="00AB2C8D" w:rsidP="00AB2C8D">
            <w:pPr>
              <w:numPr>
                <w:ilvl w:val="0"/>
                <w:numId w:val="7"/>
              </w:numPr>
              <w:rPr>
                <w:rFonts w:ascii="Cambria" w:hAnsi="Cambria"/>
                <w:sz w:val="22"/>
                <w:szCs w:val="22"/>
                <w:lang w:val="en-GB"/>
              </w:rPr>
            </w:pPr>
            <w:r w:rsidRPr="00AB2C8D">
              <w:rPr>
                <w:rFonts w:ascii="Cambria" w:hAnsi="Cambria"/>
                <w:sz w:val="22"/>
                <w:szCs w:val="22"/>
                <w:lang w:val="en-GB"/>
              </w:rPr>
              <w:t>Creative Thinking Skills</w:t>
            </w:r>
          </w:p>
        </w:tc>
        <w:tc>
          <w:tcPr>
            <w:tcW w:w="4961" w:type="dxa"/>
          </w:tcPr>
          <w:p w:rsidR="00300194" w:rsidRPr="009736FC" w:rsidRDefault="00473C01" w:rsidP="00E441DA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 xml:space="preserve">Analysis &amp; Diagnostics </w:t>
            </w:r>
          </w:p>
          <w:p w:rsidR="00AC428C" w:rsidRPr="009736FC" w:rsidRDefault="00A739FE" w:rsidP="00E441DA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Physically Demanding Work Environments</w:t>
            </w:r>
          </w:p>
          <w:p w:rsidR="009224F6" w:rsidRPr="009736FC" w:rsidRDefault="00897EF1" w:rsidP="00E441DA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Interpersonal &amp; Communication Skills</w:t>
            </w:r>
          </w:p>
          <w:p w:rsidR="005C272F" w:rsidRPr="009736FC" w:rsidRDefault="005C272F" w:rsidP="00E441DA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Safe Work Practices &amp; Policies</w:t>
            </w:r>
          </w:p>
          <w:p w:rsidR="00025576" w:rsidRPr="009736FC" w:rsidRDefault="00897EF1" w:rsidP="00025576">
            <w:pPr>
              <w:numPr>
                <w:ilvl w:val="0"/>
                <w:numId w:val="1"/>
              </w:numPr>
              <w:ind w:left="540"/>
              <w:rPr>
                <w:rFonts w:ascii="Cambria" w:hAnsi="Cambria"/>
                <w:sz w:val="22"/>
                <w:szCs w:val="22"/>
                <w:lang w:val="en-GB"/>
              </w:rPr>
            </w:pPr>
            <w:r w:rsidRPr="009736FC">
              <w:rPr>
                <w:rFonts w:ascii="Cambria" w:hAnsi="Cambria"/>
                <w:sz w:val="22"/>
                <w:szCs w:val="22"/>
                <w:lang w:val="en-GB"/>
              </w:rPr>
              <w:t>Team Work Environments</w:t>
            </w:r>
          </w:p>
          <w:p w:rsidR="009F67BC" w:rsidRPr="009736FC" w:rsidRDefault="009F67BC" w:rsidP="00E441DA">
            <w:pPr>
              <w:ind w:left="540" w:hanging="360"/>
              <w:rPr>
                <w:rFonts w:ascii="Cambria" w:hAnsi="Cambria"/>
                <w:sz w:val="16"/>
                <w:szCs w:val="16"/>
                <w:lang w:val="en-GB"/>
              </w:rPr>
            </w:pPr>
          </w:p>
        </w:tc>
      </w:tr>
    </w:tbl>
    <w:p w:rsidR="00973EFB" w:rsidRPr="009736FC" w:rsidRDefault="00973EFB" w:rsidP="00166F4C">
      <w:pPr>
        <w:rPr>
          <w:rFonts w:ascii="Cambria" w:hAnsi="Cambria"/>
          <w:b/>
          <w:sz w:val="16"/>
          <w:szCs w:val="16"/>
          <w:lang w:val="en-GB"/>
        </w:rPr>
      </w:pPr>
    </w:p>
    <w:p w:rsidR="009A10DF" w:rsidRPr="009736FC" w:rsidRDefault="00334E70" w:rsidP="009A10DF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  <w:r w:rsidRPr="009736FC">
        <w:rPr>
          <w:rFonts w:ascii="Cambria" w:hAnsi="Cambria"/>
          <w:b/>
          <w:smallCaps/>
          <w:sz w:val="32"/>
          <w:szCs w:val="32"/>
          <w:lang w:val="en-GB"/>
        </w:rPr>
        <w:t xml:space="preserve">Professional </w:t>
      </w:r>
      <w:r w:rsidR="00D55171" w:rsidRPr="009736FC">
        <w:rPr>
          <w:rFonts w:ascii="Cambria" w:hAnsi="Cambria"/>
          <w:b/>
          <w:smallCaps/>
          <w:sz w:val="32"/>
          <w:szCs w:val="32"/>
          <w:lang w:val="en-GB"/>
        </w:rPr>
        <w:t>Experience</w:t>
      </w:r>
    </w:p>
    <w:p w:rsidR="00334E70" w:rsidRPr="009736FC" w:rsidRDefault="00334E70" w:rsidP="00334E70">
      <w:pPr>
        <w:jc w:val="center"/>
        <w:rPr>
          <w:rFonts w:ascii="Cambria" w:hAnsi="Cambria"/>
          <w:b/>
          <w:smallCaps/>
          <w:lang w:val="en-GB"/>
        </w:rPr>
      </w:pPr>
    </w:p>
    <w:p w:rsidR="009A10DF" w:rsidRDefault="00C44D3C" w:rsidP="003270CF">
      <w:pPr>
        <w:tabs>
          <w:tab w:val="right" w:pos="10260"/>
        </w:tabs>
        <w:rPr>
          <w:rFonts w:ascii="Cambria" w:hAnsi="Cambria"/>
          <w:b/>
          <w:bCs/>
          <w:sz w:val="22"/>
          <w:szCs w:val="22"/>
          <w:lang w:val="en-GB"/>
        </w:rPr>
      </w:pPr>
      <w:r w:rsidRPr="00C44D3C">
        <w:rPr>
          <w:rFonts w:ascii="Cambria" w:hAnsi="Cambria"/>
          <w:b/>
          <w:bCs/>
          <w:sz w:val="22"/>
          <w:szCs w:val="22"/>
          <w:lang w:val="en-GB"/>
        </w:rPr>
        <w:t>European IT Technical Support</w:t>
      </w:r>
    </w:p>
    <w:p w:rsidR="009A10DF" w:rsidRPr="00212023" w:rsidRDefault="00212023" w:rsidP="003270CF">
      <w:pPr>
        <w:tabs>
          <w:tab w:val="right" w:pos="10260"/>
        </w:tabs>
        <w:rPr>
          <w:rFonts w:ascii="Cambria" w:hAnsi="Cambria"/>
          <w:bCs/>
          <w:sz w:val="22"/>
          <w:szCs w:val="22"/>
          <w:lang w:val="en-GB"/>
        </w:rPr>
      </w:pPr>
      <w:proofErr w:type="spellStart"/>
      <w:r w:rsidRPr="00212023">
        <w:rPr>
          <w:rFonts w:ascii="Cambria" w:hAnsi="Cambria"/>
          <w:bCs/>
          <w:sz w:val="22"/>
          <w:szCs w:val="22"/>
          <w:lang w:val="en-GB"/>
        </w:rPr>
        <w:t>Taunusstein</w:t>
      </w:r>
      <w:proofErr w:type="spellEnd"/>
      <w:r w:rsidRPr="00212023">
        <w:rPr>
          <w:rFonts w:ascii="Cambria" w:hAnsi="Cambria"/>
          <w:bCs/>
          <w:sz w:val="22"/>
          <w:szCs w:val="22"/>
          <w:lang w:val="en-GB"/>
        </w:rPr>
        <w:t xml:space="preserve"> B.V.</w:t>
      </w:r>
      <w:r>
        <w:rPr>
          <w:rFonts w:ascii="Cambria" w:hAnsi="Cambria"/>
          <w:bCs/>
          <w:sz w:val="22"/>
          <w:szCs w:val="22"/>
          <w:lang w:val="en-GB"/>
        </w:rPr>
        <w:t>,</w:t>
      </w:r>
      <w:r w:rsidRPr="00212023">
        <w:rPr>
          <w:rFonts w:ascii="Cambria" w:hAnsi="Cambria"/>
          <w:bCs/>
          <w:sz w:val="22"/>
          <w:szCs w:val="22"/>
          <w:lang w:val="en-GB"/>
        </w:rPr>
        <w:t xml:space="preserve"> IT</w:t>
      </w:r>
      <w:r>
        <w:rPr>
          <w:rFonts w:ascii="Cambria" w:hAnsi="Cambria"/>
          <w:bCs/>
          <w:sz w:val="22"/>
          <w:szCs w:val="22"/>
          <w:lang w:val="en-GB"/>
        </w:rPr>
        <w:t xml:space="preserve"> Consulting, Breda, Netherlands      </w:t>
      </w:r>
      <w:r w:rsidR="009A10DF" w:rsidRPr="00212023">
        <w:rPr>
          <w:rFonts w:ascii="Cambria" w:hAnsi="Cambria"/>
          <w:bCs/>
          <w:sz w:val="22"/>
          <w:szCs w:val="22"/>
          <w:lang w:val="en-GB"/>
        </w:rPr>
        <w:t xml:space="preserve">                                                                    08/2021 - Present</w:t>
      </w:r>
    </w:p>
    <w:p w:rsidR="009A10DF" w:rsidRPr="00212023" w:rsidRDefault="009A10DF" w:rsidP="003270CF">
      <w:pPr>
        <w:tabs>
          <w:tab w:val="right" w:pos="10260"/>
        </w:tabs>
        <w:rPr>
          <w:rFonts w:ascii="Cambria" w:hAnsi="Cambria"/>
          <w:b/>
          <w:bCs/>
          <w:sz w:val="22"/>
          <w:szCs w:val="22"/>
          <w:lang w:val="en-GB"/>
        </w:rPr>
      </w:pPr>
    </w:p>
    <w:p w:rsidR="004A2564" w:rsidRPr="009736FC" w:rsidRDefault="004D4FCC" w:rsidP="003270CF">
      <w:pPr>
        <w:tabs>
          <w:tab w:val="right" w:pos="10260"/>
        </w:tabs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Fibre Optic Technician – Supervisor/ Team Leader</w:t>
      </w:r>
    </w:p>
    <w:p w:rsidR="00260C7E" w:rsidRPr="00593A84" w:rsidRDefault="004D4FCC" w:rsidP="00260C7E">
      <w:pPr>
        <w:tabs>
          <w:tab w:val="right" w:pos="10260"/>
        </w:tabs>
        <w:rPr>
          <w:rFonts w:ascii="Cambria" w:hAnsi="Cambria"/>
          <w:sz w:val="22"/>
          <w:szCs w:val="22"/>
          <w:lang w:val="pt-PT"/>
        </w:rPr>
      </w:pPr>
      <w:r w:rsidRPr="00593A84">
        <w:rPr>
          <w:rFonts w:ascii="Cambria" w:hAnsi="Cambria"/>
          <w:sz w:val="22"/>
          <w:szCs w:val="22"/>
          <w:lang w:val="pt-PT"/>
        </w:rPr>
        <w:t>Wama Solutions Lda</w:t>
      </w:r>
      <w:r w:rsidR="00CF5A48" w:rsidRPr="00593A84">
        <w:rPr>
          <w:rFonts w:ascii="Cambria" w:hAnsi="Cambria"/>
          <w:b/>
          <w:bCs/>
          <w:sz w:val="22"/>
          <w:szCs w:val="22"/>
          <w:lang w:val="pt-PT"/>
        </w:rPr>
        <w:t xml:space="preserve"> </w:t>
      </w:r>
      <w:r w:rsidR="00CF5A48" w:rsidRPr="00593A84">
        <w:rPr>
          <w:rFonts w:ascii="Cambria" w:hAnsi="Cambria"/>
          <w:sz w:val="22"/>
          <w:szCs w:val="22"/>
          <w:lang w:val="pt-PT"/>
        </w:rPr>
        <w:t>–</w:t>
      </w:r>
      <w:r w:rsidR="00CF5A48" w:rsidRPr="00593A84">
        <w:rPr>
          <w:rFonts w:ascii="Cambria" w:hAnsi="Cambria"/>
          <w:b/>
          <w:bCs/>
          <w:sz w:val="22"/>
          <w:szCs w:val="22"/>
          <w:lang w:val="pt-PT"/>
        </w:rPr>
        <w:t xml:space="preserve"> </w:t>
      </w:r>
      <w:r w:rsidRPr="00593A84">
        <w:rPr>
          <w:rFonts w:ascii="Cambria" w:hAnsi="Cambria"/>
          <w:sz w:val="22"/>
          <w:szCs w:val="22"/>
          <w:lang w:val="pt-PT"/>
        </w:rPr>
        <w:t>Porto, Portugal</w:t>
      </w:r>
      <w:r w:rsidR="004603F7" w:rsidRPr="00593A84">
        <w:rPr>
          <w:rFonts w:ascii="Cambria" w:hAnsi="Cambria"/>
          <w:sz w:val="22"/>
          <w:szCs w:val="22"/>
          <w:lang w:val="pt-PT"/>
        </w:rPr>
        <w:tab/>
      </w:r>
      <w:r w:rsidR="009A10DF" w:rsidRPr="00593A84">
        <w:rPr>
          <w:rFonts w:ascii="Cambria" w:hAnsi="Cambria"/>
          <w:sz w:val="22"/>
          <w:szCs w:val="22"/>
          <w:lang w:val="pt-PT"/>
        </w:rPr>
        <w:t>0</w:t>
      </w:r>
      <w:r w:rsidR="00212023" w:rsidRPr="00593A84">
        <w:rPr>
          <w:rFonts w:ascii="Cambria" w:hAnsi="Cambria"/>
          <w:sz w:val="22"/>
          <w:szCs w:val="22"/>
          <w:lang w:val="pt-PT"/>
        </w:rPr>
        <w:t>2</w:t>
      </w:r>
      <w:r w:rsidR="009A10DF" w:rsidRPr="00593A84">
        <w:rPr>
          <w:rFonts w:ascii="Cambria" w:hAnsi="Cambria"/>
          <w:sz w:val="22"/>
          <w:szCs w:val="22"/>
          <w:lang w:val="pt-PT"/>
        </w:rPr>
        <w:t>/202</w:t>
      </w:r>
      <w:r w:rsidR="00212023" w:rsidRPr="00593A84">
        <w:rPr>
          <w:rFonts w:ascii="Cambria" w:hAnsi="Cambria"/>
          <w:sz w:val="22"/>
          <w:szCs w:val="22"/>
          <w:lang w:val="pt-PT"/>
        </w:rPr>
        <w:t>1</w:t>
      </w:r>
      <w:r w:rsidR="004603F7" w:rsidRPr="00593A84">
        <w:rPr>
          <w:rFonts w:ascii="Cambria" w:hAnsi="Cambria"/>
          <w:sz w:val="22"/>
          <w:szCs w:val="22"/>
          <w:lang w:val="pt-PT"/>
        </w:rPr>
        <w:t xml:space="preserve"> – </w:t>
      </w:r>
      <w:r w:rsidR="009A10DF" w:rsidRPr="00593A84">
        <w:rPr>
          <w:rFonts w:ascii="Cambria" w:hAnsi="Cambria"/>
          <w:sz w:val="22"/>
          <w:szCs w:val="22"/>
          <w:lang w:val="pt-PT"/>
        </w:rPr>
        <w:t>08/2021</w:t>
      </w:r>
    </w:p>
    <w:p w:rsidR="00CF5A48" w:rsidRPr="00593A84" w:rsidRDefault="00C1297D" w:rsidP="003270CF">
      <w:pPr>
        <w:tabs>
          <w:tab w:val="right" w:pos="10260"/>
        </w:tabs>
        <w:rPr>
          <w:rFonts w:ascii="Cambria" w:hAnsi="Cambria"/>
          <w:smallCaps/>
          <w:sz w:val="22"/>
          <w:szCs w:val="22"/>
          <w:lang w:val="pt-PT"/>
        </w:rPr>
      </w:pPr>
      <w:r w:rsidRPr="00593A84">
        <w:rPr>
          <w:rFonts w:ascii="Cambria" w:hAnsi="Cambria"/>
          <w:smallCaps/>
          <w:sz w:val="22"/>
          <w:szCs w:val="22"/>
          <w:lang w:val="pt-PT"/>
        </w:rPr>
        <w:tab/>
      </w:r>
    </w:p>
    <w:p w:rsidR="004A2564" w:rsidRPr="009736FC" w:rsidRDefault="00D60126" w:rsidP="003270CF">
      <w:pPr>
        <w:tabs>
          <w:tab w:val="right" w:pos="10260"/>
        </w:tabs>
        <w:rPr>
          <w:rFonts w:ascii="Cambria" w:hAnsi="Cambria"/>
          <w:b/>
          <w:bCs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Fibre Optic Technician</w:t>
      </w:r>
    </w:p>
    <w:p w:rsidR="004603F7" w:rsidRPr="009736FC" w:rsidRDefault="00B62748" w:rsidP="00101207">
      <w:pPr>
        <w:tabs>
          <w:tab w:val="right" w:pos="10260"/>
        </w:tabs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Q.cm Engineering</w:t>
      </w:r>
      <w:r w:rsidR="005B0B77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Porto, Portugal</w:t>
      </w:r>
      <w:r w:rsidR="004603F7" w:rsidRPr="009736FC">
        <w:rPr>
          <w:rFonts w:ascii="Cambria" w:hAnsi="Cambria"/>
          <w:sz w:val="22"/>
          <w:szCs w:val="22"/>
          <w:lang w:val="en-GB"/>
        </w:rPr>
        <w:tab/>
      </w:r>
      <w:r w:rsidR="004D4FCC" w:rsidRPr="009736FC">
        <w:rPr>
          <w:rFonts w:ascii="Cambria" w:hAnsi="Cambria"/>
          <w:sz w:val="22"/>
          <w:szCs w:val="22"/>
          <w:lang w:val="en-GB"/>
        </w:rPr>
        <w:t>04/</w:t>
      </w:r>
      <w:r w:rsidR="004603F7" w:rsidRPr="009736FC">
        <w:rPr>
          <w:rFonts w:ascii="Cambria" w:hAnsi="Cambria"/>
          <w:sz w:val="22"/>
          <w:szCs w:val="22"/>
          <w:lang w:val="en-GB"/>
        </w:rPr>
        <w:t>20</w:t>
      </w:r>
      <w:r w:rsidR="004D4FCC" w:rsidRPr="009736FC">
        <w:rPr>
          <w:rFonts w:ascii="Cambria" w:hAnsi="Cambria"/>
          <w:sz w:val="22"/>
          <w:szCs w:val="22"/>
          <w:lang w:val="en-GB"/>
        </w:rPr>
        <w:t>2</w:t>
      </w:r>
      <w:r w:rsidR="005B0B77" w:rsidRPr="009736FC">
        <w:rPr>
          <w:rFonts w:ascii="Cambria" w:hAnsi="Cambria"/>
          <w:sz w:val="22"/>
          <w:szCs w:val="22"/>
          <w:lang w:val="en-GB"/>
        </w:rPr>
        <w:t>0</w:t>
      </w:r>
      <w:r w:rsidR="004603F7" w:rsidRPr="009736FC">
        <w:rPr>
          <w:rFonts w:ascii="Cambria" w:hAnsi="Cambria"/>
          <w:sz w:val="22"/>
          <w:szCs w:val="22"/>
          <w:lang w:val="en-GB"/>
        </w:rPr>
        <w:t xml:space="preserve"> – </w:t>
      </w:r>
      <w:bookmarkStart w:id="2" w:name="_Hlk26520069"/>
      <w:r w:rsidR="004D4FCC" w:rsidRPr="009736FC">
        <w:rPr>
          <w:rFonts w:ascii="Cambria" w:hAnsi="Cambria"/>
          <w:sz w:val="22"/>
          <w:szCs w:val="22"/>
          <w:lang w:val="en-GB"/>
        </w:rPr>
        <w:t>02/2021</w:t>
      </w:r>
    </w:p>
    <w:bookmarkEnd w:id="2"/>
    <w:p w:rsidR="004603F7" w:rsidRPr="009736FC" w:rsidRDefault="004603F7" w:rsidP="00334E70">
      <w:pPr>
        <w:jc w:val="center"/>
        <w:rPr>
          <w:rFonts w:ascii="Cambria" w:hAnsi="Cambria"/>
          <w:b/>
          <w:smallCaps/>
          <w:lang w:val="en-GB"/>
        </w:rPr>
      </w:pPr>
    </w:p>
    <w:p w:rsidR="00D85225" w:rsidRPr="00593A84" w:rsidRDefault="0072569C" w:rsidP="00D85225">
      <w:pPr>
        <w:tabs>
          <w:tab w:val="left" w:pos="3810"/>
        </w:tabs>
        <w:rPr>
          <w:rFonts w:ascii="Cambria" w:hAnsi="Cambria"/>
          <w:b/>
          <w:bCs/>
          <w:sz w:val="22"/>
          <w:szCs w:val="22"/>
          <w:lang w:val="pt-PT"/>
        </w:rPr>
      </w:pPr>
      <w:r w:rsidRPr="00593A84">
        <w:rPr>
          <w:rFonts w:ascii="Cambria" w:hAnsi="Cambria"/>
          <w:b/>
          <w:bCs/>
          <w:sz w:val="22"/>
          <w:szCs w:val="22"/>
          <w:lang w:val="pt-PT"/>
        </w:rPr>
        <w:t>Fib</w:t>
      </w:r>
      <w:r w:rsidR="00D60126" w:rsidRPr="00593A84">
        <w:rPr>
          <w:rFonts w:ascii="Cambria" w:hAnsi="Cambria"/>
          <w:b/>
          <w:bCs/>
          <w:sz w:val="22"/>
          <w:szCs w:val="22"/>
          <w:lang w:val="pt-PT"/>
        </w:rPr>
        <w:t>re</w:t>
      </w:r>
      <w:r w:rsidRPr="00593A84">
        <w:rPr>
          <w:rFonts w:ascii="Cambria" w:hAnsi="Cambria"/>
          <w:b/>
          <w:bCs/>
          <w:sz w:val="22"/>
          <w:szCs w:val="22"/>
          <w:lang w:val="pt-PT"/>
        </w:rPr>
        <w:t xml:space="preserve"> Optic Technician</w:t>
      </w:r>
      <w:r w:rsidR="00D85225" w:rsidRPr="00593A84">
        <w:rPr>
          <w:rFonts w:ascii="Cambria" w:hAnsi="Cambria"/>
          <w:b/>
          <w:bCs/>
          <w:sz w:val="22"/>
          <w:szCs w:val="22"/>
          <w:lang w:val="pt-PT"/>
        </w:rPr>
        <w:t xml:space="preserve"> </w:t>
      </w:r>
      <w:r w:rsidR="00D85225" w:rsidRPr="00593A84">
        <w:rPr>
          <w:rFonts w:ascii="Cambria" w:hAnsi="Cambria"/>
          <w:b/>
          <w:caps/>
          <w:sz w:val="22"/>
          <w:szCs w:val="22"/>
          <w:lang w:val="pt-PT"/>
        </w:rPr>
        <w:tab/>
      </w:r>
    </w:p>
    <w:p w:rsidR="00D85225" w:rsidRPr="00593A84" w:rsidRDefault="0072569C" w:rsidP="00D85225">
      <w:pPr>
        <w:tabs>
          <w:tab w:val="right" w:pos="10260"/>
        </w:tabs>
        <w:rPr>
          <w:rFonts w:ascii="Cambria" w:hAnsi="Cambria"/>
          <w:sz w:val="22"/>
          <w:szCs w:val="22"/>
          <w:lang w:val="pt-PT"/>
        </w:rPr>
      </w:pPr>
      <w:r w:rsidRPr="00593A84">
        <w:rPr>
          <w:rFonts w:ascii="Cambria" w:hAnsi="Cambria"/>
          <w:sz w:val="22"/>
          <w:szCs w:val="22"/>
          <w:lang w:val="pt-PT"/>
        </w:rPr>
        <w:t>Telefónica – Vivo Telecommunications</w:t>
      </w:r>
      <w:r w:rsidR="00D85225" w:rsidRPr="00593A84">
        <w:rPr>
          <w:rFonts w:ascii="Cambria" w:hAnsi="Cambria"/>
          <w:sz w:val="22"/>
          <w:szCs w:val="22"/>
          <w:lang w:val="pt-PT"/>
        </w:rPr>
        <w:t xml:space="preserve"> – </w:t>
      </w:r>
      <w:r w:rsidRPr="00593A84">
        <w:rPr>
          <w:rFonts w:ascii="Cambria" w:hAnsi="Cambria"/>
          <w:sz w:val="22"/>
          <w:szCs w:val="22"/>
          <w:lang w:val="pt-PT"/>
        </w:rPr>
        <w:t>Sao Paulo, Brazil</w:t>
      </w:r>
      <w:r w:rsidR="00D85225" w:rsidRPr="00593A84">
        <w:rPr>
          <w:rFonts w:ascii="Cambria" w:hAnsi="Cambria"/>
          <w:sz w:val="22"/>
          <w:szCs w:val="22"/>
          <w:lang w:val="pt-PT"/>
        </w:rPr>
        <w:tab/>
      </w:r>
      <w:r w:rsidRPr="00593A84">
        <w:rPr>
          <w:rFonts w:ascii="Cambria" w:hAnsi="Cambria"/>
          <w:sz w:val="22"/>
          <w:szCs w:val="22"/>
          <w:lang w:val="pt-PT"/>
        </w:rPr>
        <w:t>09/2016</w:t>
      </w:r>
      <w:r w:rsidR="00D85225" w:rsidRPr="00593A84">
        <w:rPr>
          <w:rFonts w:ascii="Cambria" w:hAnsi="Cambria"/>
          <w:sz w:val="22"/>
          <w:szCs w:val="22"/>
          <w:lang w:val="pt-PT"/>
        </w:rPr>
        <w:t xml:space="preserve"> – </w:t>
      </w:r>
      <w:r w:rsidRPr="00593A84">
        <w:rPr>
          <w:rFonts w:ascii="Cambria" w:hAnsi="Cambria"/>
          <w:sz w:val="22"/>
          <w:szCs w:val="22"/>
          <w:lang w:val="pt-PT"/>
        </w:rPr>
        <w:t>01/2020</w:t>
      </w:r>
    </w:p>
    <w:p w:rsidR="00D85225" w:rsidRPr="00593A84" w:rsidRDefault="00D85225" w:rsidP="00D85225">
      <w:pPr>
        <w:tabs>
          <w:tab w:val="right" w:pos="10260"/>
        </w:tabs>
        <w:rPr>
          <w:rFonts w:ascii="Cambria" w:hAnsi="Cambria"/>
          <w:smallCaps/>
          <w:sz w:val="22"/>
          <w:szCs w:val="22"/>
          <w:lang w:val="pt-PT"/>
        </w:rPr>
      </w:pPr>
    </w:p>
    <w:p w:rsidR="00D85225" w:rsidRPr="009736FC" w:rsidRDefault="0072569C" w:rsidP="00D85225">
      <w:pPr>
        <w:tabs>
          <w:tab w:val="left" w:pos="3810"/>
        </w:tabs>
        <w:rPr>
          <w:rFonts w:ascii="Cambria" w:hAnsi="Cambria"/>
          <w:b/>
          <w:bCs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Telecommunications Specialist</w:t>
      </w:r>
    </w:p>
    <w:p w:rsidR="00D85225" w:rsidRPr="009736FC" w:rsidRDefault="0072569C" w:rsidP="00D85225">
      <w:pPr>
        <w:tabs>
          <w:tab w:val="right" w:pos="10260"/>
        </w:tabs>
        <w:rPr>
          <w:rFonts w:ascii="Cambria" w:hAnsi="Cambria"/>
          <w:sz w:val="22"/>
          <w:szCs w:val="22"/>
          <w:lang w:val="en-GB"/>
        </w:rPr>
      </w:pPr>
      <w:proofErr w:type="spellStart"/>
      <w:r w:rsidRPr="009736FC">
        <w:rPr>
          <w:rFonts w:ascii="Cambria" w:hAnsi="Cambria"/>
          <w:sz w:val="22"/>
          <w:szCs w:val="22"/>
          <w:lang w:val="en-GB"/>
        </w:rPr>
        <w:t>Commstel</w:t>
      </w:r>
      <w:proofErr w:type="spellEnd"/>
      <w:r w:rsidRPr="009736FC">
        <w:rPr>
          <w:rFonts w:ascii="Cambria" w:hAnsi="Cambria"/>
          <w:sz w:val="22"/>
          <w:szCs w:val="22"/>
          <w:lang w:val="en-GB"/>
        </w:rPr>
        <w:t xml:space="preserve"> Communication Solutions</w:t>
      </w:r>
      <w:r w:rsidR="00D85225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Cork, Ireland</w:t>
      </w:r>
      <w:r w:rsidR="00D85225" w:rsidRPr="009736FC">
        <w:rPr>
          <w:rFonts w:ascii="Cambria" w:hAnsi="Cambria"/>
          <w:sz w:val="22"/>
          <w:szCs w:val="22"/>
          <w:lang w:val="en-GB"/>
        </w:rPr>
        <w:tab/>
        <w:t>0</w:t>
      </w:r>
      <w:r w:rsidRPr="009736FC">
        <w:rPr>
          <w:rFonts w:ascii="Cambria" w:hAnsi="Cambria"/>
          <w:sz w:val="22"/>
          <w:szCs w:val="22"/>
          <w:lang w:val="en-GB"/>
        </w:rPr>
        <w:t>9</w:t>
      </w:r>
      <w:r w:rsidR="00D85225" w:rsidRPr="009736FC">
        <w:rPr>
          <w:rFonts w:ascii="Cambria" w:hAnsi="Cambria"/>
          <w:sz w:val="22"/>
          <w:szCs w:val="22"/>
          <w:lang w:val="en-GB"/>
        </w:rPr>
        <w:t>/201</w:t>
      </w:r>
      <w:r w:rsidRPr="009736FC">
        <w:rPr>
          <w:rFonts w:ascii="Cambria" w:hAnsi="Cambria"/>
          <w:sz w:val="22"/>
          <w:szCs w:val="22"/>
          <w:lang w:val="en-GB"/>
        </w:rPr>
        <w:t>5</w:t>
      </w:r>
      <w:r w:rsidR="00D85225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01</w:t>
      </w:r>
      <w:r w:rsidR="00D85225" w:rsidRPr="009736FC">
        <w:rPr>
          <w:rFonts w:ascii="Cambria" w:hAnsi="Cambria"/>
          <w:sz w:val="22"/>
          <w:szCs w:val="22"/>
          <w:lang w:val="en-GB"/>
        </w:rPr>
        <w:t>/201</w:t>
      </w:r>
      <w:r w:rsidRPr="009736FC">
        <w:rPr>
          <w:rFonts w:ascii="Cambria" w:hAnsi="Cambria"/>
          <w:sz w:val="22"/>
          <w:szCs w:val="22"/>
          <w:lang w:val="en-GB"/>
        </w:rPr>
        <w:t>6</w:t>
      </w:r>
    </w:p>
    <w:p w:rsidR="00D85225" w:rsidRPr="009736FC" w:rsidRDefault="00D85225" w:rsidP="00D85225">
      <w:pPr>
        <w:tabs>
          <w:tab w:val="right" w:pos="10260"/>
        </w:tabs>
        <w:rPr>
          <w:rFonts w:ascii="Cambria" w:hAnsi="Cambria"/>
          <w:smallCaps/>
          <w:sz w:val="22"/>
          <w:szCs w:val="22"/>
          <w:lang w:val="en-GB"/>
        </w:rPr>
      </w:pPr>
    </w:p>
    <w:p w:rsidR="00D85225" w:rsidRPr="009736FC" w:rsidRDefault="00C94597" w:rsidP="00D85225">
      <w:pPr>
        <w:tabs>
          <w:tab w:val="left" w:pos="3810"/>
        </w:tabs>
        <w:rPr>
          <w:rFonts w:ascii="Cambria" w:hAnsi="Cambria"/>
          <w:b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lastRenderedPageBreak/>
        <w:t>Trainee Technician</w:t>
      </w:r>
      <w:r w:rsidR="00D85225" w:rsidRPr="009736FC">
        <w:rPr>
          <w:rFonts w:ascii="Cambria" w:hAnsi="Cambria"/>
          <w:b/>
          <w:caps/>
          <w:sz w:val="22"/>
          <w:szCs w:val="22"/>
          <w:lang w:val="en-GB"/>
        </w:rPr>
        <w:tab/>
      </w:r>
    </w:p>
    <w:p w:rsidR="00D85225" w:rsidRPr="009736FC" w:rsidRDefault="00C94597" w:rsidP="00095EAD">
      <w:pPr>
        <w:tabs>
          <w:tab w:val="right" w:pos="10206"/>
        </w:tabs>
        <w:rPr>
          <w:rFonts w:ascii="Cambria" w:hAnsi="Cambria"/>
          <w:b/>
          <w:smallCaps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Summit Metropolitan Monitoring &amp; Telecommunications</w:t>
      </w:r>
      <w:r w:rsidR="00D85225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Sao Paulo, Brazil</w:t>
      </w:r>
      <w:r w:rsidR="00095EAD" w:rsidRPr="009736FC">
        <w:rPr>
          <w:rFonts w:ascii="Cambria" w:hAnsi="Cambria"/>
          <w:sz w:val="22"/>
          <w:szCs w:val="22"/>
          <w:lang w:val="en-GB"/>
        </w:rPr>
        <w:tab/>
        <w:t>1</w:t>
      </w:r>
      <w:r w:rsidRPr="009736FC">
        <w:rPr>
          <w:rFonts w:ascii="Cambria" w:hAnsi="Cambria"/>
          <w:sz w:val="22"/>
          <w:szCs w:val="22"/>
          <w:lang w:val="en-GB"/>
        </w:rPr>
        <w:t>1/2008</w:t>
      </w:r>
      <w:r w:rsidR="00095EAD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05/2015</w:t>
      </w:r>
    </w:p>
    <w:p w:rsidR="00B27187" w:rsidRPr="009736FC" w:rsidRDefault="00B27187" w:rsidP="00334E70">
      <w:pPr>
        <w:jc w:val="center"/>
        <w:rPr>
          <w:rFonts w:ascii="Cambria" w:hAnsi="Cambria"/>
          <w:b/>
          <w:smallCaps/>
          <w:lang w:val="en-GB"/>
        </w:rPr>
      </w:pPr>
    </w:p>
    <w:p w:rsidR="00095EAD" w:rsidRPr="009736FC" w:rsidRDefault="00095EAD" w:rsidP="00095EAD">
      <w:pPr>
        <w:pBdr>
          <w:top w:val="single" w:sz="12" w:space="1" w:color="auto"/>
        </w:pBdr>
        <w:jc w:val="center"/>
        <w:rPr>
          <w:rFonts w:ascii="Cambria" w:hAnsi="Cambria"/>
          <w:b/>
          <w:smallCaps/>
          <w:sz w:val="16"/>
          <w:szCs w:val="16"/>
          <w:lang w:val="en-GB"/>
        </w:rPr>
      </w:pPr>
    </w:p>
    <w:p w:rsidR="006D4C45" w:rsidRPr="009736FC" w:rsidRDefault="00DA4BE4" w:rsidP="00B27187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  <w:r w:rsidRPr="009736FC">
        <w:rPr>
          <w:rFonts w:ascii="Cambria" w:hAnsi="Cambria"/>
          <w:b/>
          <w:smallCaps/>
          <w:sz w:val="32"/>
          <w:szCs w:val="32"/>
          <w:lang w:val="en-GB"/>
        </w:rPr>
        <w:t>Career</w:t>
      </w:r>
      <w:r w:rsidR="006D4C45" w:rsidRPr="009736FC">
        <w:rPr>
          <w:rFonts w:ascii="Cambria" w:hAnsi="Cambria"/>
          <w:b/>
          <w:smallCaps/>
          <w:sz w:val="32"/>
          <w:szCs w:val="32"/>
          <w:lang w:val="en-GB"/>
        </w:rPr>
        <w:t xml:space="preserve"> Accomplishments</w:t>
      </w:r>
    </w:p>
    <w:p w:rsidR="003E0095" w:rsidRPr="009736FC" w:rsidRDefault="00791941" w:rsidP="00026BFB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Gained 15 years of experience in all fibre optic network architecture with different topologies, from the main transmission line to the termination point at the customer's home.</w:t>
      </w:r>
    </w:p>
    <w:p w:rsidR="00791941" w:rsidRPr="009736FC" w:rsidRDefault="00791941" w:rsidP="00026BFB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Installed a variety of fibre optic networks, including Gigabit Passive Optical Network, Transmission Line, Fibre </w:t>
      </w:r>
      <w:proofErr w:type="gramStart"/>
      <w:r w:rsidRPr="009736FC">
        <w:rPr>
          <w:rFonts w:ascii="Cambria" w:hAnsi="Cambria"/>
          <w:sz w:val="22"/>
          <w:szCs w:val="22"/>
          <w:lang w:val="en-GB"/>
        </w:rPr>
        <w:t>To</w:t>
      </w:r>
      <w:proofErr w:type="gramEnd"/>
      <w:r w:rsidRPr="009736FC">
        <w:rPr>
          <w:rFonts w:ascii="Cambria" w:hAnsi="Cambria"/>
          <w:sz w:val="22"/>
          <w:szCs w:val="22"/>
          <w:lang w:val="en-GB"/>
        </w:rPr>
        <w:t xml:space="preserve"> The Cabinet, and Fibre To The Home.</w:t>
      </w:r>
    </w:p>
    <w:p w:rsidR="002B2885" w:rsidRPr="009736FC" w:rsidRDefault="002B2885" w:rsidP="00026BFB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Constructed, maintained, and completed architecture updates for the fibre optic network through various topologies.</w:t>
      </w:r>
    </w:p>
    <w:p w:rsidR="00D30949" w:rsidRPr="009736FC" w:rsidRDefault="0079194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Constructed</w:t>
      </w:r>
      <w:r w:rsidR="00531F0D" w:rsidRPr="009736FC">
        <w:rPr>
          <w:rFonts w:ascii="Cambria" w:hAnsi="Cambria"/>
          <w:sz w:val="22"/>
          <w:szCs w:val="22"/>
          <w:lang w:val="en-GB"/>
        </w:rPr>
        <w:t>,</w:t>
      </w:r>
      <w:r w:rsidRPr="009736FC">
        <w:rPr>
          <w:rFonts w:ascii="Cambria" w:hAnsi="Cambria"/>
          <w:sz w:val="22"/>
          <w:szCs w:val="22"/>
          <w:lang w:val="en-GB"/>
        </w:rPr>
        <w:t xml:space="preserve"> maintaine</w:t>
      </w:r>
      <w:r w:rsidR="00E91C86" w:rsidRPr="009736FC">
        <w:rPr>
          <w:rFonts w:ascii="Cambria" w:hAnsi="Cambria"/>
          <w:sz w:val="22"/>
          <w:szCs w:val="22"/>
          <w:lang w:val="en-GB"/>
        </w:rPr>
        <w:t>d</w:t>
      </w:r>
      <w:r w:rsidR="00531F0D" w:rsidRPr="009736FC">
        <w:rPr>
          <w:rFonts w:ascii="Cambria" w:hAnsi="Cambria"/>
          <w:sz w:val="22"/>
          <w:szCs w:val="22"/>
          <w:lang w:val="en-GB"/>
        </w:rPr>
        <w:t>, and deployed infrastructure for</w:t>
      </w:r>
      <w:r w:rsidR="00E91C86" w:rsidRPr="009736FC">
        <w:rPr>
          <w:rFonts w:ascii="Cambria" w:hAnsi="Cambria"/>
          <w:sz w:val="22"/>
          <w:szCs w:val="22"/>
          <w:lang w:val="en-GB"/>
        </w:rPr>
        <w:t xml:space="preserve"> both overhead and underground cabling networks, </w:t>
      </w:r>
      <w:r w:rsidR="00531F0D" w:rsidRPr="009736FC">
        <w:rPr>
          <w:rFonts w:ascii="Cambria" w:hAnsi="Cambria"/>
          <w:sz w:val="22"/>
          <w:szCs w:val="22"/>
          <w:lang w:val="en-GB"/>
        </w:rPr>
        <w:t xml:space="preserve">fibre optic networks, </w:t>
      </w:r>
      <w:r w:rsidR="00E91C86" w:rsidRPr="009736FC">
        <w:rPr>
          <w:rFonts w:ascii="Cambria" w:hAnsi="Cambria"/>
          <w:sz w:val="22"/>
          <w:szCs w:val="22"/>
          <w:lang w:val="en-GB"/>
        </w:rPr>
        <w:t xml:space="preserve">analogue and IP telephone systems, </w:t>
      </w:r>
      <w:r w:rsidR="00531F0D" w:rsidRPr="009736FC">
        <w:rPr>
          <w:rFonts w:ascii="Cambria" w:hAnsi="Cambria"/>
          <w:sz w:val="22"/>
          <w:szCs w:val="22"/>
          <w:lang w:val="en-GB"/>
        </w:rPr>
        <w:t xml:space="preserve">VOIP platforms, </w:t>
      </w:r>
      <w:r w:rsidR="00E91C86" w:rsidRPr="009736FC">
        <w:rPr>
          <w:rFonts w:ascii="Cambria" w:hAnsi="Cambria"/>
          <w:sz w:val="22"/>
          <w:szCs w:val="22"/>
          <w:lang w:val="en-GB"/>
        </w:rPr>
        <w:t xml:space="preserve">low voltage electrical lines, and </w:t>
      </w:r>
      <w:r w:rsidR="0087363B" w:rsidRPr="009736FC">
        <w:rPr>
          <w:rFonts w:ascii="Cambria" w:hAnsi="Cambria"/>
          <w:sz w:val="22"/>
          <w:szCs w:val="22"/>
          <w:lang w:val="en-GB"/>
        </w:rPr>
        <w:t>long-distance</w:t>
      </w:r>
      <w:r w:rsidR="00E91C86" w:rsidRPr="009736FC">
        <w:rPr>
          <w:rFonts w:ascii="Cambria" w:hAnsi="Cambria"/>
          <w:sz w:val="22"/>
          <w:szCs w:val="22"/>
          <w:lang w:val="en-GB"/>
        </w:rPr>
        <w:t xml:space="preserve"> radio connectivity. </w:t>
      </w:r>
    </w:p>
    <w:p w:rsidR="00791941" w:rsidRPr="009736FC" w:rsidRDefault="0079194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pacing w:val="-2"/>
          <w:sz w:val="22"/>
          <w:szCs w:val="22"/>
          <w:lang w:val="en-GB"/>
        </w:rPr>
      </w:pPr>
      <w:r w:rsidRPr="009736FC">
        <w:rPr>
          <w:rFonts w:ascii="Cambria" w:hAnsi="Cambria"/>
          <w:spacing w:val="-2"/>
          <w:sz w:val="22"/>
          <w:szCs w:val="22"/>
          <w:lang w:val="en-GB"/>
        </w:rPr>
        <w:t>Spliced, tested, and read fault diagnosis with OTDR, power metre, visual fault locator, and light source.</w:t>
      </w:r>
    </w:p>
    <w:p w:rsidR="00791941" w:rsidRPr="009736FC" w:rsidRDefault="0079194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Mounted and set fibre optic joints/enclosures, connections, and distribution boxes.</w:t>
      </w:r>
    </w:p>
    <w:p w:rsidR="00791941" w:rsidRPr="009736FC" w:rsidRDefault="0079194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Completed FTTH, mounted connectors and set-up devices for clients. </w:t>
      </w:r>
    </w:p>
    <w:p w:rsidR="00C97EB7" w:rsidRPr="009736FC" w:rsidRDefault="002C542F" w:rsidP="0095651A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Completed all projects on time with minimal supervision, using in depth knowledge and the in-depth knowledge of fellow team members to make informed decisions and provide correct recommendations to clients.</w:t>
      </w:r>
    </w:p>
    <w:p w:rsidR="00DE5E62" w:rsidRPr="009736FC" w:rsidRDefault="00DE5E62" w:rsidP="0095651A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Managed new trainee techs, helping them to build their skills and move their careers forward. </w:t>
      </w:r>
    </w:p>
    <w:p w:rsidR="00DE5E62" w:rsidRPr="009736FC" w:rsidRDefault="00DE5E62" w:rsidP="0095651A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Chosen to lead main fibre optic transmission line projects, due to ability to </w:t>
      </w:r>
      <w:r w:rsidR="009736FC" w:rsidRPr="009736FC">
        <w:rPr>
          <w:rFonts w:ascii="Cambria" w:hAnsi="Cambria"/>
          <w:sz w:val="22"/>
          <w:szCs w:val="22"/>
          <w:lang w:val="en-GB"/>
        </w:rPr>
        <w:t>analyse</w:t>
      </w:r>
      <w:r w:rsidRPr="009736FC">
        <w:rPr>
          <w:rFonts w:ascii="Cambria" w:hAnsi="Cambria"/>
          <w:sz w:val="22"/>
          <w:szCs w:val="22"/>
          <w:lang w:val="en-GB"/>
        </w:rPr>
        <w:t xml:space="preserve"> problems and perform diagnostic assessments that result in the best actions taken efficiently and with less risk to the network. </w:t>
      </w:r>
    </w:p>
    <w:p w:rsidR="005A7081" w:rsidRPr="009736FC" w:rsidRDefault="002C542F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Upheld health and safety policies and procedures to ensure a safe work environment</w:t>
      </w:r>
      <w:r w:rsidR="0096309F" w:rsidRPr="009736FC">
        <w:rPr>
          <w:rFonts w:ascii="Cambria" w:hAnsi="Cambria"/>
          <w:sz w:val="22"/>
          <w:szCs w:val="22"/>
          <w:lang w:val="en-GB"/>
        </w:rPr>
        <w:t>.</w:t>
      </w:r>
      <w:r w:rsidR="00101207" w:rsidRPr="009736FC">
        <w:rPr>
          <w:rFonts w:ascii="Cambria" w:hAnsi="Cambria"/>
          <w:sz w:val="22"/>
          <w:szCs w:val="22"/>
          <w:lang w:val="en-GB"/>
        </w:rPr>
        <w:t xml:space="preserve"> </w:t>
      </w:r>
      <w:r w:rsidRPr="009736FC">
        <w:rPr>
          <w:rFonts w:ascii="Cambria" w:hAnsi="Cambria"/>
          <w:sz w:val="22"/>
          <w:szCs w:val="22"/>
          <w:lang w:val="en-GB"/>
        </w:rPr>
        <w:t xml:space="preserve"> </w:t>
      </w:r>
    </w:p>
    <w:p w:rsidR="002A403B" w:rsidRPr="009736FC" w:rsidRDefault="00734551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Ma</w:t>
      </w:r>
      <w:r w:rsidR="002C542F" w:rsidRPr="009736FC">
        <w:rPr>
          <w:rFonts w:ascii="Cambria" w:hAnsi="Cambria"/>
          <w:sz w:val="22"/>
          <w:szCs w:val="22"/>
          <w:lang w:val="en-GB"/>
        </w:rPr>
        <w:t xml:space="preserve">intained professional and positive relations with clients, co-workers, and managers due to excellent communication and interpersonal skills. </w:t>
      </w:r>
    </w:p>
    <w:p w:rsidR="00D5504A" w:rsidRPr="009736FC" w:rsidRDefault="002C542F" w:rsidP="00DE5E62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Delivered quality, </w:t>
      </w:r>
      <w:r w:rsidR="00D5504A" w:rsidRPr="009736FC">
        <w:rPr>
          <w:rFonts w:ascii="Cambria" w:hAnsi="Cambria"/>
          <w:sz w:val="22"/>
          <w:szCs w:val="22"/>
          <w:lang w:val="en-GB"/>
        </w:rPr>
        <w:t xml:space="preserve">accuracy, and firm attention to detail throughout all work projects. </w:t>
      </w:r>
    </w:p>
    <w:p w:rsidR="001B5EC1" w:rsidRPr="009736FC" w:rsidRDefault="00D5504A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Advised and made recommendations to management and other departments </w:t>
      </w:r>
      <w:r w:rsidR="008B0E7B" w:rsidRPr="009736FC">
        <w:rPr>
          <w:rFonts w:ascii="Cambria" w:hAnsi="Cambria"/>
          <w:sz w:val="22"/>
          <w:szCs w:val="22"/>
          <w:lang w:val="en-GB"/>
        </w:rPr>
        <w:t>to</w:t>
      </w:r>
      <w:r w:rsidRPr="009736FC">
        <w:rPr>
          <w:rFonts w:ascii="Cambria" w:hAnsi="Cambria"/>
          <w:sz w:val="22"/>
          <w:szCs w:val="22"/>
          <w:lang w:val="en-GB"/>
        </w:rPr>
        <w:t xml:space="preserve"> improve operations and outcomes for both the company and the client.</w:t>
      </w:r>
    </w:p>
    <w:p w:rsidR="000149E9" w:rsidRPr="009736FC" w:rsidRDefault="00D5504A" w:rsidP="00D311C6">
      <w:pPr>
        <w:numPr>
          <w:ilvl w:val="0"/>
          <w:numId w:val="3"/>
        </w:numPr>
        <w:spacing w:before="120"/>
        <w:ind w:left="714" w:hanging="357"/>
        <w:jc w:val="both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Worked safely outside in all types of weather conditions and terrain.</w:t>
      </w:r>
    </w:p>
    <w:p w:rsidR="004A5424" w:rsidRPr="009736FC" w:rsidRDefault="004A5424" w:rsidP="00E74AAB">
      <w:pPr>
        <w:pBdr>
          <w:bottom w:val="single" w:sz="12" w:space="1" w:color="auto"/>
        </w:pBdr>
        <w:tabs>
          <w:tab w:val="left" w:pos="6885"/>
        </w:tabs>
        <w:rPr>
          <w:rFonts w:ascii="Cambria" w:hAnsi="Cambria"/>
          <w:b/>
          <w:caps/>
          <w:sz w:val="16"/>
          <w:szCs w:val="16"/>
          <w:lang w:val="en-GB"/>
        </w:rPr>
      </w:pPr>
    </w:p>
    <w:p w:rsidR="00221EA0" w:rsidRDefault="008D7900" w:rsidP="00833D89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  <w:r w:rsidRPr="009736FC">
        <w:rPr>
          <w:rFonts w:ascii="Cambria" w:hAnsi="Cambria"/>
          <w:b/>
          <w:smallCaps/>
          <w:sz w:val="32"/>
          <w:szCs w:val="32"/>
          <w:lang w:val="en-GB"/>
        </w:rPr>
        <w:t>Education &amp; Training</w:t>
      </w:r>
      <w:bookmarkStart w:id="3" w:name="_Hlk85298899"/>
      <w:r w:rsidR="00E21F92">
        <w:rPr>
          <w:rFonts w:ascii="Cambria" w:hAnsi="Cambria"/>
          <w:b/>
          <w:smallCaps/>
          <w:sz w:val="32"/>
          <w:szCs w:val="32"/>
          <w:lang w:val="en-GB"/>
        </w:rPr>
        <w:t xml:space="preserve">   </w:t>
      </w:r>
    </w:p>
    <w:p w:rsidR="00221EA0" w:rsidRDefault="00221EA0" w:rsidP="00833D89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</w:p>
    <w:p w:rsidR="00221EA0" w:rsidRPr="00447DD2" w:rsidRDefault="00221EA0" w:rsidP="00221EA0">
      <w:pPr>
        <w:jc w:val="center"/>
        <w:rPr>
          <w:rFonts w:ascii="Cambria" w:hAnsi="Cambria"/>
          <w:smallCaps/>
          <w:sz w:val="22"/>
          <w:szCs w:val="22"/>
          <w:lang w:val="en-GB"/>
        </w:rPr>
      </w:pPr>
      <w:r w:rsidRPr="00221EA0">
        <w:rPr>
          <w:rFonts w:ascii="Cambria" w:hAnsi="Cambria"/>
          <w:b/>
          <w:smallCaps/>
          <w:sz w:val="22"/>
          <w:szCs w:val="22"/>
          <w:lang w:val="en-GB"/>
        </w:rPr>
        <w:t>Microsoft Azure Fundamentals - Training</w:t>
      </w:r>
      <w:r w:rsidRPr="00221EA0">
        <w:rPr>
          <w:rFonts w:ascii="Cambria" w:hAnsi="Cambria"/>
          <w:smallCaps/>
          <w:sz w:val="22"/>
          <w:szCs w:val="22"/>
          <w:lang w:val="en-GB"/>
        </w:rPr>
        <w:t xml:space="preserve"> </w:t>
      </w:r>
      <w:r w:rsidRPr="00447DD2">
        <w:rPr>
          <w:rFonts w:ascii="Cambria" w:hAnsi="Cambria"/>
          <w:smallCaps/>
          <w:sz w:val="22"/>
          <w:szCs w:val="22"/>
          <w:lang w:val="en-GB"/>
        </w:rPr>
        <w:t>(2024)</w:t>
      </w:r>
    </w:p>
    <w:p w:rsidR="00833D89" w:rsidRDefault="00221EA0" w:rsidP="00221EA0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  <w:r>
        <w:rPr>
          <w:rFonts w:ascii="Cambria" w:hAnsi="Cambria"/>
          <w:smallCaps/>
          <w:sz w:val="22"/>
          <w:szCs w:val="22"/>
          <w:lang w:val="en-GB"/>
        </w:rPr>
        <w:t>Microsoft</w:t>
      </w:r>
      <w:r w:rsidR="00E21F92">
        <w:rPr>
          <w:rFonts w:ascii="Cambria" w:hAnsi="Cambria"/>
          <w:b/>
          <w:smallCaps/>
          <w:sz w:val="32"/>
          <w:szCs w:val="32"/>
          <w:lang w:val="en-GB"/>
        </w:rPr>
        <w:t xml:space="preserve">     </w:t>
      </w:r>
    </w:p>
    <w:p w:rsidR="00E21F92" w:rsidRDefault="00E21F92" w:rsidP="00E21F92">
      <w:pPr>
        <w:jc w:val="center"/>
        <w:rPr>
          <w:rFonts w:ascii="Cambria" w:hAnsi="Cambria"/>
          <w:b/>
          <w:smallCaps/>
          <w:sz w:val="32"/>
          <w:szCs w:val="32"/>
          <w:lang w:val="en-GB"/>
        </w:rPr>
      </w:pPr>
      <w:bookmarkStart w:id="4" w:name="_GoBack"/>
      <w:bookmarkEnd w:id="4"/>
    </w:p>
    <w:p w:rsidR="00447DD2" w:rsidRPr="00447DD2" w:rsidRDefault="00447DD2" w:rsidP="00447DD2">
      <w:pPr>
        <w:jc w:val="center"/>
        <w:rPr>
          <w:rFonts w:ascii="Cambria" w:hAnsi="Cambria"/>
          <w:smallCaps/>
          <w:sz w:val="22"/>
          <w:szCs w:val="22"/>
          <w:lang w:val="en-GB"/>
        </w:rPr>
      </w:pPr>
      <w:r w:rsidRPr="00447DD2">
        <w:rPr>
          <w:rFonts w:ascii="Cambria" w:hAnsi="Cambria"/>
          <w:b/>
          <w:smallCaps/>
          <w:sz w:val="22"/>
          <w:szCs w:val="22"/>
          <w:lang w:val="en-GB"/>
        </w:rPr>
        <w:t>Python Mastery</w:t>
      </w:r>
      <w:r w:rsidRPr="00447DD2">
        <w:rPr>
          <w:rFonts w:ascii="Cambria" w:hAnsi="Cambria"/>
          <w:smallCaps/>
          <w:sz w:val="22"/>
          <w:szCs w:val="22"/>
          <w:lang w:val="en-GB"/>
        </w:rPr>
        <w:t xml:space="preserve"> (2024)</w:t>
      </w:r>
    </w:p>
    <w:p w:rsidR="00447DD2" w:rsidRPr="00447DD2" w:rsidRDefault="00447DD2" w:rsidP="00447DD2">
      <w:pPr>
        <w:jc w:val="center"/>
        <w:rPr>
          <w:rFonts w:ascii="Cambria" w:hAnsi="Cambria"/>
          <w:smallCaps/>
          <w:sz w:val="22"/>
          <w:szCs w:val="22"/>
          <w:lang w:val="en-GB"/>
        </w:rPr>
      </w:pPr>
      <w:r w:rsidRPr="00447DD2">
        <w:rPr>
          <w:rFonts w:ascii="Cambria" w:hAnsi="Cambria"/>
          <w:smallCaps/>
          <w:sz w:val="22"/>
          <w:szCs w:val="22"/>
          <w:lang w:val="en-GB"/>
        </w:rPr>
        <w:t>Code with Mosh</w:t>
      </w:r>
    </w:p>
    <w:p w:rsidR="00447DD2" w:rsidRDefault="00447DD2" w:rsidP="00447DD2">
      <w:pPr>
        <w:jc w:val="center"/>
        <w:rPr>
          <w:rFonts w:ascii="Cambria" w:hAnsi="Cambria"/>
          <w:sz w:val="22"/>
          <w:szCs w:val="22"/>
          <w:lang w:val="en-GB"/>
        </w:rPr>
      </w:pPr>
    </w:p>
    <w:p w:rsidR="00E21F92" w:rsidRDefault="00212023" w:rsidP="00447DD2">
      <w:pPr>
        <w:ind w:left="2880" w:firstLine="720"/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b/>
          <w:bCs/>
          <w:sz w:val="22"/>
          <w:szCs w:val="22"/>
          <w:lang w:val="en-GB"/>
        </w:rPr>
        <w:t xml:space="preserve">IT Support Technical Skills </w:t>
      </w:r>
      <w:r w:rsidRPr="00212023">
        <w:rPr>
          <w:rFonts w:ascii="Cambria" w:hAnsi="Cambria"/>
          <w:sz w:val="22"/>
          <w:szCs w:val="22"/>
          <w:lang w:val="en-GB"/>
        </w:rPr>
        <w:t>(2023)</w:t>
      </w:r>
    </w:p>
    <w:p w:rsidR="00212023" w:rsidRDefault="00212023" w:rsidP="00447DD2">
      <w:pPr>
        <w:jc w:val="center"/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sz w:val="22"/>
          <w:szCs w:val="22"/>
          <w:lang w:val="en-GB"/>
        </w:rPr>
        <w:t>Udemy</w:t>
      </w:r>
    </w:p>
    <w:p w:rsidR="00E21F92" w:rsidRDefault="00E21F92" w:rsidP="00447DD2">
      <w:pPr>
        <w:jc w:val="center"/>
        <w:rPr>
          <w:rFonts w:ascii="Cambria" w:hAnsi="Cambria"/>
          <w:sz w:val="22"/>
          <w:szCs w:val="22"/>
          <w:lang w:val="en-GB"/>
        </w:rPr>
      </w:pPr>
    </w:p>
    <w:p w:rsidR="00E21F92" w:rsidRDefault="00E21F92" w:rsidP="00447DD2">
      <w:pPr>
        <w:jc w:val="center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  <w:lang w:val="en-GB"/>
        </w:rPr>
        <w:t xml:space="preserve">Windows Server 2019 </w:t>
      </w:r>
      <w:r w:rsidRPr="00AE7ED2">
        <w:rPr>
          <w:rFonts w:ascii="Cambria" w:hAnsi="Cambria"/>
          <w:sz w:val="22"/>
          <w:szCs w:val="22"/>
          <w:lang w:val="en-GB"/>
        </w:rPr>
        <w:t>(2022)</w:t>
      </w:r>
    </w:p>
    <w:p w:rsidR="00E21F92" w:rsidRDefault="00E21F92" w:rsidP="00447DD2">
      <w:pPr>
        <w:jc w:val="center"/>
        <w:rPr>
          <w:rFonts w:ascii="Cambria" w:hAnsi="Cambria"/>
          <w:sz w:val="22"/>
          <w:szCs w:val="22"/>
          <w:lang w:val="en-GB"/>
        </w:rPr>
      </w:pPr>
      <w:r w:rsidRPr="00AE7ED2">
        <w:rPr>
          <w:rFonts w:ascii="Cambria" w:hAnsi="Cambria"/>
          <w:sz w:val="22"/>
          <w:szCs w:val="22"/>
          <w:lang w:val="en-GB"/>
        </w:rPr>
        <w:t>Udemy</w:t>
      </w:r>
    </w:p>
    <w:p w:rsidR="00E21F92" w:rsidRDefault="00E21F92" w:rsidP="00AE7ED2">
      <w:pPr>
        <w:rPr>
          <w:rFonts w:ascii="Cambria" w:hAnsi="Cambria"/>
          <w:sz w:val="22"/>
          <w:szCs w:val="22"/>
          <w:lang w:val="en-GB"/>
        </w:rPr>
      </w:pPr>
    </w:p>
    <w:p w:rsidR="00447DD2" w:rsidRDefault="00E21F92" w:rsidP="00AE7ED2">
      <w:pPr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  <w:t xml:space="preserve">               </w:t>
      </w:r>
      <w:r w:rsidR="00CB112E">
        <w:rPr>
          <w:rFonts w:ascii="Cambria" w:hAnsi="Cambria"/>
          <w:sz w:val="22"/>
          <w:szCs w:val="22"/>
          <w:lang w:val="en-GB"/>
        </w:rPr>
        <w:t xml:space="preserve">     </w:t>
      </w:r>
      <w:r>
        <w:rPr>
          <w:rFonts w:ascii="Cambria" w:hAnsi="Cambria"/>
          <w:sz w:val="22"/>
          <w:szCs w:val="22"/>
          <w:lang w:val="en-GB"/>
        </w:rPr>
        <w:t xml:space="preserve"> </w:t>
      </w:r>
    </w:p>
    <w:p w:rsidR="0056290E" w:rsidRDefault="0056290E" w:rsidP="00447DD2">
      <w:pPr>
        <w:ind w:left="2880" w:firstLine="720"/>
        <w:rPr>
          <w:rFonts w:ascii="Cambria" w:hAnsi="Cambria"/>
          <w:b/>
          <w:bCs/>
          <w:sz w:val="22"/>
          <w:szCs w:val="22"/>
          <w:lang w:val="en-GB"/>
        </w:rPr>
      </w:pPr>
    </w:p>
    <w:p w:rsidR="00E21F92" w:rsidRDefault="00E21F92" w:rsidP="00447DD2">
      <w:pPr>
        <w:ind w:left="2880" w:firstLine="720"/>
        <w:rPr>
          <w:rFonts w:ascii="Cambria" w:hAnsi="Cambria"/>
          <w:sz w:val="22"/>
          <w:szCs w:val="22"/>
          <w:lang w:val="en-GB"/>
        </w:rPr>
      </w:pPr>
      <w:r w:rsidRPr="00E21F92">
        <w:rPr>
          <w:rFonts w:ascii="Cambria" w:hAnsi="Cambria"/>
          <w:b/>
          <w:bCs/>
          <w:sz w:val="22"/>
          <w:szCs w:val="22"/>
          <w:lang w:val="en-GB"/>
        </w:rPr>
        <w:t>CompTIA Network+</w:t>
      </w:r>
      <w:r>
        <w:rPr>
          <w:rFonts w:ascii="Cambria" w:hAnsi="Cambria"/>
          <w:sz w:val="22"/>
          <w:szCs w:val="22"/>
          <w:lang w:val="en-GB"/>
        </w:rPr>
        <w:t xml:space="preserve"> (2022)</w:t>
      </w:r>
    </w:p>
    <w:p w:rsidR="00E21F92" w:rsidRDefault="00E21F92" w:rsidP="00AE7ED2">
      <w:pPr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  <w:t xml:space="preserve">       </w:t>
      </w:r>
      <w:r w:rsidR="00CB112E">
        <w:rPr>
          <w:rFonts w:ascii="Cambria" w:hAnsi="Cambria"/>
          <w:sz w:val="22"/>
          <w:szCs w:val="22"/>
          <w:lang w:val="en-GB"/>
        </w:rPr>
        <w:t xml:space="preserve">       </w:t>
      </w:r>
      <w:r>
        <w:rPr>
          <w:rFonts w:ascii="Cambria" w:hAnsi="Cambria"/>
          <w:sz w:val="22"/>
          <w:szCs w:val="22"/>
          <w:lang w:val="en-GB"/>
        </w:rPr>
        <w:t>Udemy</w:t>
      </w:r>
    </w:p>
    <w:p w:rsidR="00AE7ED2" w:rsidRPr="00AE7ED2" w:rsidRDefault="00AE7ED2" w:rsidP="00AE7ED2">
      <w:pPr>
        <w:rPr>
          <w:rFonts w:ascii="Cambria" w:hAnsi="Cambria"/>
          <w:sz w:val="22"/>
          <w:szCs w:val="22"/>
          <w:lang w:val="en-GB"/>
        </w:rPr>
      </w:pPr>
    </w:p>
    <w:p w:rsidR="00531BCB" w:rsidRPr="009736FC" w:rsidRDefault="009C652E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sz w:val="22"/>
          <w:szCs w:val="22"/>
          <w:lang w:val="en-GB"/>
        </w:rPr>
        <w:t>Certified Fibre Optic Infrastructure Specialist</w:t>
      </w:r>
      <w:r w:rsidR="00531BCB" w:rsidRPr="009736FC">
        <w:rPr>
          <w:rFonts w:ascii="Cambria" w:hAnsi="Cambria"/>
          <w:b/>
          <w:sz w:val="22"/>
          <w:szCs w:val="22"/>
          <w:lang w:val="en-GB"/>
        </w:rPr>
        <w:t xml:space="preserve"> </w:t>
      </w:r>
      <w:bookmarkEnd w:id="3"/>
      <w:r w:rsidR="00531BCB" w:rsidRPr="009736FC">
        <w:rPr>
          <w:rFonts w:ascii="Cambria" w:hAnsi="Cambria"/>
          <w:sz w:val="22"/>
          <w:szCs w:val="22"/>
          <w:lang w:val="en-GB"/>
        </w:rPr>
        <w:t>(</w:t>
      </w:r>
      <w:r w:rsidRPr="009736FC">
        <w:rPr>
          <w:rFonts w:ascii="Cambria" w:hAnsi="Cambria"/>
          <w:sz w:val="22"/>
          <w:szCs w:val="22"/>
          <w:lang w:val="en-GB"/>
        </w:rPr>
        <w:t>2020</w:t>
      </w:r>
      <w:r w:rsidR="00531BCB" w:rsidRPr="009736FC">
        <w:rPr>
          <w:rFonts w:ascii="Cambria" w:hAnsi="Cambria"/>
          <w:sz w:val="22"/>
          <w:szCs w:val="22"/>
          <w:lang w:val="en-GB"/>
        </w:rPr>
        <w:t>)</w:t>
      </w:r>
    </w:p>
    <w:p w:rsidR="00531BCB" w:rsidRPr="009736FC" w:rsidRDefault="009C652E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CommScope – United States</w:t>
      </w:r>
    </w:p>
    <w:p w:rsidR="00531BCB" w:rsidRPr="009736FC" w:rsidRDefault="00531BCB" w:rsidP="00531BCB">
      <w:pPr>
        <w:jc w:val="center"/>
        <w:rPr>
          <w:rFonts w:ascii="Cambria" w:hAnsi="Cambria"/>
          <w:b/>
          <w:sz w:val="16"/>
          <w:szCs w:val="16"/>
          <w:lang w:val="en-GB"/>
        </w:rPr>
      </w:pPr>
    </w:p>
    <w:p w:rsidR="00531BCB" w:rsidRPr="009736FC" w:rsidRDefault="0037305A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sz w:val="22"/>
          <w:szCs w:val="22"/>
          <w:lang w:val="en-GB"/>
        </w:rPr>
        <w:t>Infrastructure Solutions for Broadband Applications Certification</w:t>
      </w:r>
      <w:r w:rsidR="00531BCB" w:rsidRPr="009736FC">
        <w:rPr>
          <w:rFonts w:ascii="Cambria" w:hAnsi="Cambria"/>
          <w:b/>
          <w:sz w:val="22"/>
          <w:szCs w:val="22"/>
          <w:lang w:val="en-GB"/>
        </w:rPr>
        <w:t xml:space="preserve"> </w:t>
      </w:r>
      <w:r w:rsidR="00531BCB" w:rsidRPr="009736FC">
        <w:rPr>
          <w:rFonts w:ascii="Cambria" w:hAnsi="Cambria"/>
          <w:sz w:val="22"/>
          <w:szCs w:val="22"/>
          <w:lang w:val="en-GB"/>
        </w:rPr>
        <w:t>(</w:t>
      </w:r>
      <w:r w:rsidRPr="009736FC">
        <w:rPr>
          <w:rFonts w:ascii="Cambria" w:hAnsi="Cambria"/>
          <w:sz w:val="22"/>
          <w:szCs w:val="22"/>
          <w:lang w:val="en-GB"/>
        </w:rPr>
        <w:t>2020</w:t>
      </w:r>
      <w:r w:rsidR="00531BCB" w:rsidRPr="009736FC">
        <w:rPr>
          <w:rFonts w:ascii="Cambria" w:hAnsi="Cambria"/>
          <w:sz w:val="22"/>
          <w:szCs w:val="22"/>
          <w:lang w:val="en-GB"/>
        </w:rPr>
        <w:t>)</w:t>
      </w:r>
    </w:p>
    <w:p w:rsidR="00531BCB" w:rsidRPr="009736FC" w:rsidRDefault="0037305A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CommScope</w:t>
      </w:r>
      <w:r w:rsidR="00531BCB" w:rsidRPr="009736FC">
        <w:rPr>
          <w:rFonts w:ascii="Cambria" w:hAnsi="Cambria"/>
          <w:sz w:val="22"/>
          <w:szCs w:val="22"/>
          <w:lang w:val="en-GB"/>
        </w:rPr>
        <w:t xml:space="preserve"> – </w:t>
      </w:r>
      <w:r w:rsidRPr="009736FC">
        <w:rPr>
          <w:rFonts w:ascii="Cambria" w:hAnsi="Cambria"/>
          <w:sz w:val="22"/>
          <w:szCs w:val="22"/>
          <w:lang w:val="en-GB"/>
        </w:rPr>
        <w:t>United States</w:t>
      </w:r>
    </w:p>
    <w:p w:rsidR="00D65222" w:rsidRPr="009736FC" w:rsidRDefault="00D65222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D65222" w:rsidRPr="009736FC" w:rsidRDefault="0037305A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 xml:space="preserve">Fibre to the Antenna (FTTA) Certification </w:t>
      </w:r>
      <w:r w:rsidRPr="009736FC">
        <w:rPr>
          <w:rFonts w:ascii="Cambria" w:hAnsi="Cambria"/>
          <w:sz w:val="22"/>
          <w:szCs w:val="22"/>
          <w:lang w:val="en-GB"/>
        </w:rPr>
        <w:t>(2020)</w:t>
      </w:r>
    </w:p>
    <w:p w:rsidR="0037305A" w:rsidRPr="009736FC" w:rsidRDefault="0037305A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CommScope – United States</w:t>
      </w:r>
    </w:p>
    <w:p w:rsidR="003741B4" w:rsidRPr="009736FC" w:rsidRDefault="003741B4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 xml:space="preserve">Corning Fibre Installation (CFI) Certification </w:t>
      </w:r>
      <w:r w:rsidRPr="009736FC">
        <w:rPr>
          <w:rFonts w:ascii="Cambria" w:hAnsi="Cambria"/>
          <w:sz w:val="22"/>
          <w:szCs w:val="22"/>
          <w:lang w:val="en-GB"/>
        </w:rPr>
        <w:t>(2016)</w:t>
      </w: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Corning Optical Communications – Bogota, Colombia </w:t>
      </w:r>
    </w:p>
    <w:p w:rsidR="003741B4" w:rsidRPr="009736FC" w:rsidRDefault="003741B4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Enterprise Structured Cabling Deployment Certification</w:t>
      </w:r>
      <w:r w:rsidRPr="009736FC">
        <w:rPr>
          <w:rFonts w:ascii="Cambria" w:hAnsi="Cambria"/>
          <w:sz w:val="22"/>
          <w:szCs w:val="22"/>
          <w:lang w:val="en-GB"/>
        </w:rPr>
        <w:t xml:space="preserve"> (2015)</w:t>
      </w: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 xml:space="preserve">Panduit – Sao Paulo, Brazil </w:t>
      </w:r>
    </w:p>
    <w:p w:rsidR="003741B4" w:rsidRPr="009736FC" w:rsidRDefault="003741B4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Automation and Technology Training</w:t>
      </w:r>
      <w:r w:rsidRPr="009736FC">
        <w:rPr>
          <w:rFonts w:ascii="Cambria" w:hAnsi="Cambria"/>
          <w:sz w:val="22"/>
          <w:szCs w:val="22"/>
          <w:lang w:val="en-GB"/>
        </w:rPr>
        <w:t xml:space="preserve"> (2014)</w:t>
      </w: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proofErr w:type="spellStart"/>
      <w:r w:rsidRPr="009736FC">
        <w:rPr>
          <w:rFonts w:ascii="Cambria" w:hAnsi="Cambria"/>
          <w:sz w:val="22"/>
          <w:szCs w:val="22"/>
          <w:lang w:val="en-GB"/>
        </w:rPr>
        <w:t>Tecnoponta</w:t>
      </w:r>
      <w:proofErr w:type="spellEnd"/>
      <w:r w:rsidRPr="009736FC">
        <w:rPr>
          <w:rFonts w:ascii="Cambria" w:hAnsi="Cambria"/>
          <w:sz w:val="22"/>
          <w:szCs w:val="22"/>
          <w:lang w:val="en-GB"/>
        </w:rPr>
        <w:t xml:space="preserve"> Vocational School, Santos, Brazil</w:t>
      </w:r>
    </w:p>
    <w:p w:rsidR="003741B4" w:rsidRPr="009736FC" w:rsidRDefault="003741B4" w:rsidP="00531BCB">
      <w:pPr>
        <w:jc w:val="center"/>
        <w:rPr>
          <w:rFonts w:ascii="Cambria" w:hAnsi="Cambria"/>
          <w:sz w:val="16"/>
          <w:szCs w:val="16"/>
          <w:lang w:val="en-GB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CCTV Systems Certification</w:t>
      </w:r>
      <w:r w:rsidRPr="009736FC">
        <w:rPr>
          <w:rFonts w:ascii="Cambria" w:hAnsi="Cambria"/>
          <w:sz w:val="22"/>
          <w:szCs w:val="22"/>
          <w:lang w:val="en-GB"/>
        </w:rPr>
        <w:t xml:space="preserve"> (2013)</w:t>
      </w:r>
    </w:p>
    <w:p w:rsidR="003741B4" w:rsidRPr="00593A84" w:rsidRDefault="003741B4" w:rsidP="00531BCB">
      <w:pPr>
        <w:jc w:val="center"/>
        <w:rPr>
          <w:rFonts w:ascii="Cambria" w:hAnsi="Cambria"/>
          <w:sz w:val="22"/>
          <w:szCs w:val="22"/>
          <w:lang w:val="pt-PT"/>
        </w:rPr>
      </w:pPr>
      <w:r w:rsidRPr="00593A84">
        <w:rPr>
          <w:rFonts w:ascii="Cambria" w:hAnsi="Cambria"/>
          <w:sz w:val="22"/>
          <w:szCs w:val="22"/>
          <w:lang w:val="pt-PT"/>
        </w:rPr>
        <w:t>ITEC – Intelbras Technological Institute, Santa Rita do Sapucai, Brazil</w:t>
      </w:r>
    </w:p>
    <w:p w:rsidR="003741B4" w:rsidRPr="00593A84" w:rsidRDefault="003741B4" w:rsidP="00531BCB">
      <w:pPr>
        <w:jc w:val="center"/>
        <w:rPr>
          <w:rFonts w:ascii="Cambria" w:hAnsi="Cambria"/>
          <w:sz w:val="16"/>
          <w:szCs w:val="16"/>
          <w:lang w:val="pt-PT"/>
        </w:rPr>
      </w:pPr>
    </w:p>
    <w:p w:rsidR="003741B4" w:rsidRPr="009736FC" w:rsidRDefault="003741B4" w:rsidP="00531BCB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b/>
          <w:bCs/>
          <w:sz w:val="22"/>
          <w:szCs w:val="22"/>
          <w:lang w:val="en-GB"/>
        </w:rPr>
        <w:t>Structured Cabling Certification</w:t>
      </w:r>
      <w:r w:rsidRPr="009736FC">
        <w:rPr>
          <w:rFonts w:ascii="Cambria" w:hAnsi="Cambria"/>
          <w:sz w:val="22"/>
          <w:szCs w:val="22"/>
          <w:lang w:val="en-GB"/>
        </w:rPr>
        <w:t xml:space="preserve"> (2011)</w:t>
      </w:r>
    </w:p>
    <w:p w:rsidR="00A4554B" w:rsidRPr="009736FC" w:rsidRDefault="003741B4" w:rsidP="00166152">
      <w:pPr>
        <w:jc w:val="center"/>
        <w:rPr>
          <w:rFonts w:ascii="Cambria" w:hAnsi="Cambria"/>
          <w:sz w:val="22"/>
          <w:szCs w:val="22"/>
          <w:lang w:val="en-GB"/>
        </w:rPr>
      </w:pPr>
      <w:r w:rsidRPr="009736FC">
        <w:rPr>
          <w:rFonts w:ascii="Cambria" w:hAnsi="Cambria"/>
          <w:sz w:val="22"/>
          <w:szCs w:val="22"/>
          <w:lang w:val="en-GB"/>
        </w:rPr>
        <w:t>Furukawa, Sao Paulo, Brazil</w:t>
      </w:r>
    </w:p>
    <w:sectPr w:rsidR="00A4554B" w:rsidRPr="009736FC" w:rsidSect="00F124AB">
      <w:pgSz w:w="12240" w:h="15840" w:code="1"/>
      <w:pgMar w:top="1009" w:right="1009" w:bottom="1009" w:left="1009" w:header="204" w:footer="204" w:gutter="0"/>
      <w:pgBorders>
        <w:top w:val="thinThickMediumGap" w:sz="24" w:space="10" w:color="404040"/>
        <w:left w:val="thinThickMediumGap" w:sz="24" w:space="20" w:color="404040"/>
        <w:bottom w:val="thickThinMediumGap" w:sz="24" w:space="24" w:color="404040"/>
        <w:right w:val="thickThinMediumGap" w:sz="24" w:space="24" w:color="40404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B5B" w:rsidRDefault="00C40B5B">
      <w:r>
        <w:separator/>
      </w:r>
    </w:p>
  </w:endnote>
  <w:endnote w:type="continuationSeparator" w:id="0">
    <w:p w:rsidR="00C40B5B" w:rsidRDefault="00C40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B5B" w:rsidRDefault="00C40B5B">
      <w:r>
        <w:separator/>
      </w:r>
    </w:p>
  </w:footnote>
  <w:footnote w:type="continuationSeparator" w:id="0">
    <w:p w:rsidR="00C40B5B" w:rsidRDefault="00C40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B18"/>
    <w:multiLevelType w:val="hybridMultilevel"/>
    <w:tmpl w:val="F828BF7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66D4A"/>
    <w:multiLevelType w:val="hybridMultilevel"/>
    <w:tmpl w:val="D8C82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27B4C"/>
    <w:multiLevelType w:val="hybridMultilevel"/>
    <w:tmpl w:val="E95068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B3ACD"/>
    <w:multiLevelType w:val="hybridMultilevel"/>
    <w:tmpl w:val="3E2459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313C4"/>
    <w:multiLevelType w:val="hybridMultilevel"/>
    <w:tmpl w:val="FD705E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2306C"/>
    <w:multiLevelType w:val="hybridMultilevel"/>
    <w:tmpl w:val="A39E77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61D56"/>
    <w:multiLevelType w:val="hybridMultilevel"/>
    <w:tmpl w:val="D51667C4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1C"/>
    <w:rsid w:val="00000E96"/>
    <w:rsid w:val="000014C0"/>
    <w:rsid w:val="00006F88"/>
    <w:rsid w:val="00011DBA"/>
    <w:rsid w:val="00013185"/>
    <w:rsid w:val="000149E9"/>
    <w:rsid w:val="00014BAC"/>
    <w:rsid w:val="00025576"/>
    <w:rsid w:val="00026BFB"/>
    <w:rsid w:val="0004077B"/>
    <w:rsid w:val="00040E39"/>
    <w:rsid w:val="0005147A"/>
    <w:rsid w:val="00051E57"/>
    <w:rsid w:val="0005299B"/>
    <w:rsid w:val="00054E37"/>
    <w:rsid w:val="000608BB"/>
    <w:rsid w:val="00062C34"/>
    <w:rsid w:val="00063B09"/>
    <w:rsid w:val="000679A7"/>
    <w:rsid w:val="000943C5"/>
    <w:rsid w:val="00095DF5"/>
    <w:rsid w:val="00095EAD"/>
    <w:rsid w:val="00097E56"/>
    <w:rsid w:val="000A7AAA"/>
    <w:rsid w:val="000B1AEC"/>
    <w:rsid w:val="000B27C3"/>
    <w:rsid w:val="000B4E23"/>
    <w:rsid w:val="000B6EF4"/>
    <w:rsid w:val="000D1918"/>
    <w:rsid w:val="000D50FE"/>
    <w:rsid w:val="0010071C"/>
    <w:rsid w:val="00101207"/>
    <w:rsid w:val="00104D17"/>
    <w:rsid w:val="001108B1"/>
    <w:rsid w:val="00112BDE"/>
    <w:rsid w:val="0011464D"/>
    <w:rsid w:val="0012646A"/>
    <w:rsid w:val="001270AB"/>
    <w:rsid w:val="00134342"/>
    <w:rsid w:val="001343CF"/>
    <w:rsid w:val="00135848"/>
    <w:rsid w:val="00135887"/>
    <w:rsid w:val="00136C82"/>
    <w:rsid w:val="001441E7"/>
    <w:rsid w:val="00151A55"/>
    <w:rsid w:val="00151CD8"/>
    <w:rsid w:val="001603CA"/>
    <w:rsid w:val="00162D98"/>
    <w:rsid w:val="00163A24"/>
    <w:rsid w:val="00166152"/>
    <w:rsid w:val="00166F4C"/>
    <w:rsid w:val="001826CB"/>
    <w:rsid w:val="00184551"/>
    <w:rsid w:val="001847A3"/>
    <w:rsid w:val="00186F9B"/>
    <w:rsid w:val="00195D24"/>
    <w:rsid w:val="001A2CF4"/>
    <w:rsid w:val="001A3A09"/>
    <w:rsid w:val="001A59A0"/>
    <w:rsid w:val="001A66D0"/>
    <w:rsid w:val="001B295E"/>
    <w:rsid w:val="001B5EC1"/>
    <w:rsid w:val="001D160A"/>
    <w:rsid w:val="001D5199"/>
    <w:rsid w:val="001D5B25"/>
    <w:rsid w:val="001D73CF"/>
    <w:rsid w:val="001E000A"/>
    <w:rsid w:val="001E10E7"/>
    <w:rsid w:val="001E26D3"/>
    <w:rsid w:val="001E3771"/>
    <w:rsid w:val="001E6FAD"/>
    <w:rsid w:val="001F1854"/>
    <w:rsid w:val="001F513D"/>
    <w:rsid w:val="00200F94"/>
    <w:rsid w:val="0020124B"/>
    <w:rsid w:val="0020566E"/>
    <w:rsid w:val="002068E9"/>
    <w:rsid w:val="00212023"/>
    <w:rsid w:val="0021756C"/>
    <w:rsid w:val="002219CF"/>
    <w:rsid w:val="00221EA0"/>
    <w:rsid w:val="0022424A"/>
    <w:rsid w:val="002277D9"/>
    <w:rsid w:val="002355B7"/>
    <w:rsid w:val="002422BB"/>
    <w:rsid w:val="0024409B"/>
    <w:rsid w:val="00247A08"/>
    <w:rsid w:val="00252437"/>
    <w:rsid w:val="002527B2"/>
    <w:rsid w:val="002566ED"/>
    <w:rsid w:val="00257FFE"/>
    <w:rsid w:val="00260C7E"/>
    <w:rsid w:val="00260E12"/>
    <w:rsid w:val="00275529"/>
    <w:rsid w:val="00294AF4"/>
    <w:rsid w:val="00294C82"/>
    <w:rsid w:val="002972D3"/>
    <w:rsid w:val="002A129E"/>
    <w:rsid w:val="002A13DD"/>
    <w:rsid w:val="002A2045"/>
    <w:rsid w:val="002A3331"/>
    <w:rsid w:val="002A403B"/>
    <w:rsid w:val="002A699B"/>
    <w:rsid w:val="002B1C5D"/>
    <w:rsid w:val="002B2885"/>
    <w:rsid w:val="002B30C9"/>
    <w:rsid w:val="002C18F5"/>
    <w:rsid w:val="002C4B85"/>
    <w:rsid w:val="002C542F"/>
    <w:rsid w:val="002C5B6C"/>
    <w:rsid w:val="002D1944"/>
    <w:rsid w:val="002D288A"/>
    <w:rsid w:val="002D7F17"/>
    <w:rsid w:val="002E3333"/>
    <w:rsid w:val="002E3565"/>
    <w:rsid w:val="002E3BF5"/>
    <w:rsid w:val="002F560E"/>
    <w:rsid w:val="002F6167"/>
    <w:rsid w:val="00300194"/>
    <w:rsid w:val="003026E7"/>
    <w:rsid w:val="0030353D"/>
    <w:rsid w:val="00303714"/>
    <w:rsid w:val="00313806"/>
    <w:rsid w:val="00325337"/>
    <w:rsid w:val="00325D96"/>
    <w:rsid w:val="00326735"/>
    <w:rsid w:val="003270CF"/>
    <w:rsid w:val="0033290A"/>
    <w:rsid w:val="00334E70"/>
    <w:rsid w:val="00341CAC"/>
    <w:rsid w:val="003421CF"/>
    <w:rsid w:val="0035187B"/>
    <w:rsid w:val="00353ACB"/>
    <w:rsid w:val="00361F31"/>
    <w:rsid w:val="00363910"/>
    <w:rsid w:val="00364FB6"/>
    <w:rsid w:val="0037017F"/>
    <w:rsid w:val="00371547"/>
    <w:rsid w:val="0037305A"/>
    <w:rsid w:val="003732CE"/>
    <w:rsid w:val="003741B4"/>
    <w:rsid w:val="003758A5"/>
    <w:rsid w:val="003828A0"/>
    <w:rsid w:val="00384F4C"/>
    <w:rsid w:val="00385A59"/>
    <w:rsid w:val="003A0DD8"/>
    <w:rsid w:val="003A1A19"/>
    <w:rsid w:val="003A1D95"/>
    <w:rsid w:val="003A2B78"/>
    <w:rsid w:val="003B1000"/>
    <w:rsid w:val="003B1B4E"/>
    <w:rsid w:val="003B2C80"/>
    <w:rsid w:val="003B4DBB"/>
    <w:rsid w:val="003C149D"/>
    <w:rsid w:val="003C5A80"/>
    <w:rsid w:val="003D143F"/>
    <w:rsid w:val="003D2B89"/>
    <w:rsid w:val="003D50D1"/>
    <w:rsid w:val="003D7AD9"/>
    <w:rsid w:val="003E0095"/>
    <w:rsid w:val="003E637F"/>
    <w:rsid w:val="003F20E0"/>
    <w:rsid w:val="003F3CF9"/>
    <w:rsid w:val="003F42D8"/>
    <w:rsid w:val="003F740B"/>
    <w:rsid w:val="00401926"/>
    <w:rsid w:val="00406C95"/>
    <w:rsid w:val="0041700A"/>
    <w:rsid w:val="0041734B"/>
    <w:rsid w:val="00424D9E"/>
    <w:rsid w:val="00424E3C"/>
    <w:rsid w:val="00425707"/>
    <w:rsid w:val="00427398"/>
    <w:rsid w:val="0043194F"/>
    <w:rsid w:val="00447DD2"/>
    <w:rsid w:val="004603F7"/>
    <w:rsid w:val="00462395"/>
    <w:rsid w:val="00464EBA"/>
    <w:rsid w:val="00472E32"/>
    <w:rsid w:val="00472E33"/>
    <w:rsid w:val="00473C01"/>
    <w:rsid w:val="00473D62"/>
    <w:rsid w:val="004744BA"/>
    <w:rsid w:val="004851F4"/>
    <w:rsid w:val="00486FC5"/>
    <w:rsid w:val="00490A4A"/>
    <w:rsid w:val="004A2564"/>
    <w:rsid w:val="004A319A"/>
    <w:rsid w:val="004A43F3"/>
    <w:rsid w:val="004A5424"/>
    <w:rsid w:val="004B684D"/>
    <w:rsid w:val="004B6A95"/>
    <w:rsid w:val="004B7117"/>
    <w:rsid w:val="004D1DC0"/>
    <w:rsid w:val="004D36B7"/>
    <w:rsid w:val="004D4FCC"/>
    <w:rsid w:val="004D59AB"/>
    <w:rsid w:val="004E2A7F"/>
    <w:rsid w:val="004E78E0"/>
    <w:rsid w:val="004F3490"/>
    <w:rsid w:val="0050125B"/>
    <w:rsid w:val="005124E7"/>
    <w:rsid w:val="005129D7"/>
    <w:rsid w:val="005167BE"/>
    <w:rsid w:val="0052501B"/>
    <w:rsid w:val="00531BCB"/>
    <w:rsid w:val="00531F0D"/>
    <w:rsid w:val="00542916"/>
    <w:rsid w:val="00551628"/>
    <w:rsid w:val="005520F4"/>
    <w:rsid w:val="00552417"/>
    <w:rsid w:val="00554764"/>
    <w:rsid w:val="00561B39"/>
    <w:rsid w:val="0056290E"/>
    <w:rsid w:val="00573B49"/>
    <w:rsid w:val="00582A7A"/>
    <w:rsid w:val="00585C26"/>
    <w:rsid w:val="00586D0D"/>
    <w:rsid w:val="00591322"/>
    <w:rsid w:val="00593A84"/>
    <w:rsid w:val="005A11E6"/>
    <w:rsid w:val="005A420F"/>
    <w:rsid w:val="005A4C97"/>
    <w:rsid w:val="005A515C"/>
    <w:rsid w:val="005A7081"/>
    <w:rsid w:val="005B04BD"/>
    <w:rsid w:val="005B0B77"/>
    <w:rsid w:val="005B1E6C"/>
    <w:rsid w:val="005B31E7"/>
    <w:rsid w:val="005C1BFB"/>
    <w:rsid w:val="005C1D02"/>
    <w:rsid w:val="005C272F"/>
    <w:rsid w:val="005C5E2D"/>
    <w:rsid w:val="005C6C75"/>
    <w:rsid w:val="005D1CF6"/>
    <w:rsid w:val="005D62DF"/>
    <w:rsid w:val="005E238C"/>
    <w:rsid w:val="005E3C8F"/>
    <w:rsid w:val="005E6DED"/>
    <w:rsid w:val="005F76C6"/>
    <w:rsid w:val="00605D02"/>
    <w:rsid w:val="0061026E"/>
    <w:rsid w:val="00614440"/>
    <w:rsid w:val="00617642"/>
    <w:rsid w:val="006179EF"/>
    <w:rsid w:val="00621925"/>
    <w:rsid w:val="00625B34"/>
    <w:rsid w:val="00627875"/>
    <w:rsid w:val="006375F3"/>
    <w:rsid w:val="006417CD"/>
    <w:rsid w:val="00656748"/>
    <w:rsid w:val="00657C15"/>
    <w:rsid w:val="00661C5E"/>
    <w:rsid w:val="006643EB"/>
    <w:rsid w:val="00666E8F"/>
    <w:rsid w:val="00675A10"/>
    <w:rsid w:val="00677D7C"/>
    <w:rsid w:val="00682199"/>
    <w:rsid w:val="006822BA"/>
    <w:rsid w:val="00683F59"/>
    <w:rsid w:val="006847F6"/>
    <w:rsid w:val="006862A9"/>
    <w:rsid w:val="00687588"/>
    <w:rsid w:val="00687722"/>
    <w:rsid w:val="00696C9E"/>
    <w:rsid w:val="006A1E92"/>
    <w:rsid w:val="006B02E2"/>
    <w:rsid w:val="006B5401"/>
    <w:rsid w:val="006D4C45"/>
    <w:rsid w:val="006E221B"/>
    <w:rsid w:val="006E251C"/>
    <w:rsid w:val="006E61EE"/>
    <w:rsid w:val="006E6FA7"/>
    <w:rsid w:val="006F00AB"/>
    <w:rsid w:val="006F0CB4"/>
    <w:rsid w:val="006F173C"/>
    <w:rsid w:val="006F40FB"/>
    <w:rsid w:val="006F4C24"/>
    <w:rsid w:val="006F7579"/>
    <w:rsid w:val="007037D3"/>
    <w:rsid w:val="00704460"/>
    <w:rsid w:val="00710ADB"/>
    <w:rsid w:val="0072569C"/>
    <w:rsid w:val="00734551"/>
    <w:rsid w:val="007350EF"/>
    <w:rsid w:val="00740D93"/>
    <w:rsid w:val="00754D9B"/>
    <w:rsid w:val="00762827"/>
    <w:rsid w:val="00771290"/>
    <w:rsid w:val="00771839"/>
    <w:rsid w:val="00773025"/>
    <w:rsid w:val="00773A02"/>
    <w:rsid w:val="00774D9B"/>
    <w:rsid w:val="007818D5"/>
    <w:rsid w:val="00782546"/>
    <w:rsid w:val="00791941"/>
    <w:rsid w:val="007924FE"/>
    <w:rsid w:val="00796803"/>
    <w:rsid w:val="007A3779"/>
    <w:rsid w:val="007A5D84"/>
    <w:rsid w:val="007A72D9"/>
    <w:rsid w:val="007A7923"/>
    <w:rsid w:val="007B2028"/>
    <w:rsid w:val="007B270B"/>
    <w:rsid w:val="007C2267"/>
    <w:rsid w:val="007D3A95"/>
    <w:rsid w:val="007D3CBE"/>
    <w:rsid w:val="007D4787"/>
    <w:rsid w:val="007E1208"/>
    <w:rsid w:val="007E2572"/>
    <w:rsid w:val="007E3983"/>
    <w:rsid w:val="007E6138"/>
    <w:rsid w:val="007F428D"/>
    <w:rsid w:val="00805590"/>
    <w:rsid w:val="0081567D"/>
    <w:rsid w:val="00827270"/>
    <w:rsid w:val="00827870"/>
    <w:rsid w:val="00833D89"/>
    <w:rsid w:val="00840612"/>
    <w:rsid w:val="00841412"/>
    <w:rsid w:val="00847BCA"/>
    <w:rsid w:val="0085172A"/>
    <w:rsid w:val="00865327"/>
    <w:rsid w:val="0087363B"/>
    <w:rsid w:val="00873F21"/>
    <w:rsid w:val="008804A8"/>
    <w:rsid w:val="0088741D"/>
    <w:rsid w:val="008965C3"/>
    <w:rsid w:val="00897EF1"/>
    <w:rsid w:val="008A12BC"/>
    <w:rsid w:val="008B0013"/>
    <w:rsid w:val="008B0166"/>
    <w:rsid w:val="008B0E7B"/>
    <w:rsid w:val="008B66FA"/>
    <w:rsid w:val="008C468B"/>
    <w:rsid w:val="008C7943"/>
    <w:rsid w:val="008D25F9"/>
    <w:rsid w:val="008D391D"/>
    <w:rsid w:val="008D7900"/>
    <w:rsid w:val="008E3EA4"/>
    <w:rsid w:val="0090750C"/>
    <w:rsid w:val="00915497"/>
    <w:rsid w:val="00921A40"/>
    <w:rsid w:val="009224F6"/>
    <w:rsid w:val="00922E4C"/>
    <w:rsid w:val="0092406C"/>
    <w:rsid w:val="00933AEE"/>
    <w:rsid w:val="00936273"/>
    <w:rsid w:val="00937729"/>
    <w:rsid w:val="00937DF3"/>
    <w:rsid w:val="0094221B"/>
    <w:rsid w:val="009432E4"/>
    <w:rsid w:val="0094782B"/>
    <w:rsid w:val="009537C4"/>
    <w:rsid w:val="00954521"/>
    <w:rsid w:val="0095651A"/>
    <w:rsid w:val="00957027"/>
    <w:rsid w:val="00960E40"/>
    <w:rsid w:val="0096309F"/>
    <w:rsid w:val="009736FC"/>
    <w:rsid w:val="00973EFB"/>
    <w:rsid w:val="00973F06"/>
    <w:rsid w:val="00991C29"/>
    <w:rsid w:val="00993F51"/>
    <w:rsid w:val="009A10DF"/>
    <w:rsid w:val="009A1832"/>
    <w:rsid w:val="009A4D31"/>
    <w:rsid w:val="009A6E55"/>
    <w:rsid w:val="009B03BE"/>
    <w:rsid w:val="009B10E9"/>
    <w:rsid w:val="009B3870"/>
    <w:rsid w:val="009C04A4"/>
    <w:rsid w:val="009C652E"/>
    <w:rsid w:val="009C7D4B"/>
    <w:rsid w:val="009D066B"/>
    <w:rsid w:val="009D480E"/>
    <w:rsid w:val="009E1625"/>
    <w:rsid w:val="009E7691"/>
    <w:rsid w:val="009F0BDF"/>
    <w:rsid w:val="009F401C"/>
    <w:rsid w:val="009F42A1"/>
    <w:rsid w:val="009F67BC"/>
    <w:rsid w:val="00A05B58"/>
    <w:rsid w:val="00A13816"/>
    <w:rsid w:val="00A25A35"/>
    <w:rsid w:val="00A3059B"/>
    <w:rsid w:val="00A3078C"/>
    <w:rsid w:val="00A319D9"/>
    <w:rsid w:val="00A453B9"/>
    <w:rsid w:val="00A4554B"/>
    <w:rsid w:val="00A53BCD"/>
    <w:rsid w:val="00A6582C"/>
    <w:rsid w:val="00A739FE"/>
    <w:rsid w:val="00A749BD"/>
    <w:rsid w:val="00A8196C"/>
    <w:rsid w:val="00A82B5B"/>
    <w:rsid w:val="00A85A20"/>
    <w:rsid w:val="00A86F57"/>
    <w:rsid w:val="00A92E05"/>
    <w:rsid w:val="00AA5A7D"/>
    <w:rsid w:val="00AA6720"/>
    <w:rsid w:val="00AA6DF3"/>
    <w:rsid w:val="00AB0E70"/>
    <w:rsid w:val="00AB2C8D"/>
    <w:rsid w:val="00AB2E42"/>
    <w:rsid w:val="00AB49EE"/>
    <w:rsid w:val="00AC35EF"/>
    <w:rsid w:val="00AC428C"/>
    <w:rsid w:val="00AC7D00"/>
    <w:rsid w:val="00AD0442"/>
    <w:rsid w:val="00AE0A83"/>
    <w:rsid w:val="00AE7ED2"/>
    <w:rsid w:val="00AF2109"/>
    <w:rsid w:val="00B042F0"/>
    <w:rsid w:val="00B13DCA"/>
    <w:rsid w:val="00B1423F"/>
    <w:rsid w:val="00B14E96"/>
    <w:rsid w:val="00B27187"/>
    <w:rsid w:val="00B30813"/>
    <w:rsid w:val="00B41D23"/>
    <w:rsid w:val="00B433B5"/>
    <w:rsid w:val="00B44505"/>
    <w:rsid w:val="00B46F37"/>
    <w:rsid w:val="00B50D83"/>
    <w:rsid w:val="00B60DAC"/>
    <w:rsid w:val="00B62258"/>
    <w:rsid w:val="00B62748"/>
    <w:rsid w:val="00B63ABC"/>
    <w:rsid w:val="00B82998"/>
    <w:rsid w:val="00B8416B"/>
    <w:rsid w:val="00B90ECF"/>
    <w:rsid w:val="00B94433"/>
    <w:rsid w:val="00B95950"/>
    <w:rsid w:val="00BA3458"/>
    <w:rsid w:val="00BA3CCD"/>
    <w:rsid w:val="00BC5DE9"/>
    <w:rsid w:val="00BC7F41"/>
    <w:rsid w:val="00BD0B9B"/>
    <w:rsid w:val="00BD23C6"/>
    <w:rsid w:val="00BD2F39"/>
    <w:rsid w:val="00BE7EFB"/>
    <w:rsid w:val="00BF0E05"/>
    <w:rsid w:val="00BF53A8"/>
    <w:rsid w:val="00C00195"/>
    <w:rsid w:val="00C0061D"/>
    <w:rsid w:val="00C04040"/>
    <w:rsid w:val="00C10A1E"/>
    <w:rsid w:val="00C1297D"/>
    <w:rsid w:val="00C149E9"/>
    <w:rsid w:val="00C20662"/>
    <w:rsid w:val="00C225FB"/>
    <w:rsid w:val="00C23892"/>
    <w:rsid w:val="00C23FFB"/>
    <w:rsid w:val="00C25DFB"/>
    <w:rsid w:val="00C27726"/>
    <w:rsid w:val="00C31C71"/>
    <w:rsid w:val="00C339B2"/>
    <w:rsid w:val="00C40B5B"/>
    <w:rsid w:val="00C415BB"/>
    <w:rsid w:val="00C44D3C"/>
    <w:rsid w:val="00C50F24"/>
    <w:rsid w:val="00C5161E"/>
    <w:rsid w:val="00C51E38"/>
    <w:rsid w:val="00C53298"/>
    <w:rsid w:val="00C6180A"/>
    <w:rsid w:val="00C65951"/>
    <w:rsid w:val="00C66821"/>
    <w:rsid w:val="00C67C8A"/>
    <w:rsid w:val="00C70449"/>
    <w:rsid w:val="00C87A3B"/>
    <w:rsid w:val="00C919F7"/>
    <w:rsid w:val="00C92F68"/>
    <w:rsid w:val="00C94597"/>
    <w:rsid w:val="00C97EB7"/>
    <w:rsid w:val="00CA164E"/>
    <w:rsid w:val="00CA5CE2"/>
    <w:rsid w:val="00CA60D2"/>
    <w:rsid w:val="00CB097F"/>
    <w:rsid w:val="00CB112E"/>
    <w:rsid w:val="00CB1A39"/>
    <w:rsid w:val="00CC6F04"/>
    <w:rsid w:val="00CD1306"/>
    <w:rsid w:val="00CD6267"/>
    <w:rsid w:val="00CE0956"/>
    <w:rsid w:val="00CE4E61"/>
    <w:rsid w:val="00CE761C"/>
    <w:rsid w:val="00CF370C"/>
    <w:rsid w:val="00CF4CCB"/>
    <w:rsid w:val="00CF5A48"/>
    <w:rsid w:val="00CF7015"/>
    <w:rsid w:val="00D00301"/>
    <w:rsid w:val="00D00489"/>
    <w:rsid w:val="00D012C4"/>
    <w:rsid w:val="00D13682"/>
    <w:rsid w:val="00D1382E"/>
    <w:rsid w:val="00D14ECD"/>
    <w:rsid w:val="00D16191"/>
    <w:rsid w:val="00D26480"/>
    <w:rsid w:val="00D30949"/>
    <w:rsid w:val="00D311C6"/>
    <w:rsid w:val="00D322FF"/>
    <w:rsid w:val="00D32A37"/>
    <w:rsid w:val="00D33F07"/>
    <w:rsid w:val="00D36A2A"/>
    <w:rsid w:val="00D377B5"/>
    <w:rsid w:val="00D40161"/>
    <w:rsid w:val="00D42133"/>
    <w:rsid w:val="00D42B78"/>
    <w:rsid w:val="00D4704F"/>
    <w:rsid w:val="00D5504A"/>
    <w:rsid w:val="00D55171"/>
    <w:rsid w:val="00D56BF4"/>
    <w:rsid w:val="00D56EBC"/>
    <w:rsid w:val="00D579B2"/>
    <w:rsid w:val="00D60126"/>
    <w:rsid w:val="00D64F18"/>
    <w:rsid w:val="00D65222"/>
    <w:rsid w:val="00D75F0C"/>
    <w:rsid w:val="00D77E6F"/>
    <w:rsid w:val="00D8063C"/>
    <w:rsid w:val="00D851AB"/>
    <w:rsid w:val="00D85225"/>
    <w:rsid w:val="00D852C0"/>
    <w:rsid w:val="00D856AC"/>
    <w:rsid w:val="00D85944"/>
    <w:rsid w:val="00D9527F"/>
    <w:rsid w:val="00DA4BE4"/>
    <w:rsid w:val="00DB0BF2"/>
    <w:rsid w:val="00DB0BFF"/>
    <w:rsid w:val="00DB47FD"/>
    <w:rsid w:val="00DB4AA3"/>
    <w:rsid w:val="00DC0D5A"/>
    <w:rsid w:val="00DC619D"/>
    <w:rsid w:val="00DC6E45"/>
    <w:rsid w:val="00DD796E"/>
    <w:rsid w:val="00DD7A6B"/>
    <w:rsid w:val="00DE57DC"/>
    <w:rsid w:val="00DE5E62"/>
    <w:rsid w:val="00DE605A"/>
    <w:rsid w:val="00DF0AFB"/>
    <w:rsid w:val="00DF4A7A"/>
    <w:rsid w:val="00DF5EB8"/>
    <w:rsid w:val="00DF750B"/>
    <w:rsid w:val="00E1179C"/>
    <w:rsid w:val="00E171A2"/>
    <w:rsid w:val="00E17D60"/>
    <w:rsid w:val="00E208FD"/>
    <w:rsid w:val="00E21F92"/>
    <w:rsid w:val="00E25F18"/>
    <w:rsid w:val="00E441DA"/>
    <w:rsid w:val="00E44337"/>
    <w:rsid w:val="00E4647A"/>
    <w:rsid w:val="00E5440A"/>
    <w:rsid w:val="00E61AED"/>
    <w:rsid w:val="00E61AFE"/>
    <w:rsid w:val="00E728C1"/>
    <w:rsid w:val="00E74AAB"/>
    <w:rsid w:val="00E80E44"/>
    <w:rsid w:val="00E8142B"/>
    <w:rsid w:val="00E848C8"/>
    <w:rsid w:val="00E91821"/>
    <w:rsid w:val="00E91C86"/>
    <w:rsid w:val="00E93470"/>
    <w:rsid w:val="00E9632D"/>
    <w:rsid w:val="00EA0E5B"/>
    <w:rsid w:val="00EB4FB9"/>
    <w:rsid w:val="00EB7FB0"/>
    <w:rsid w:val="00EC2E4F"/>
    <w:rsid w:val="00EC5AE4"/>
    <w:rsid w:val="00ED7410"/>
    <w:rsid w:val="00EE59F9"/>
    <w:rsid w:val="00EF04D5"/>
    <w:rsid w:val="00EF1D8E"/>
    <w:rsid w:val="00EF6C58"/>
    <w:rsid w:val="00F00966"/>
    <w:rsid w:val="00F016F8"/>
    <w:rsid w:val="00F031B5"/>
    <w:rsid w:val="00F07A12"/>
    <w:rsid w:val="00F124AB"/>
    <w:rsid w:val="00F2537D"/>
    <w:rsid w:val="00F27A6E"/>
    <w:rsid w:val="00F27D8F"/>
    <w:rsid w:val="00F27FDC"/>
    <w:rsid w:val="00F308AE"/>
    <w:rsid w:val="00F30DF0"/>
    <w:rsid w:val="00F52F1C"/>
    <w:rsid w:val="00F53960"/>
    <w:rsid w:val="00F5569E"/>
    <w:rsid w:val="00F567CD"/>
    <w:rsid w:val="00F60887"/>
    <w:rsid w:val="00F61357"/>
    <w:rsid w:val="00F61D80"/>
    <w:rsid w:val="00F62A29"/>
    <w:rsid w:val="00F82A42"/>
    <w:rsid w:val="00F832F7"/>
    <w:rsid w:val="00F84022"/>
    <w:rsid w:val="00F84C61"/>
    <w:rsid w:val="00F910BC"/>
    <w:rsid w:val="00F96357"/>
    <w:rsid w:val="00FA0D72"/>
    <w:rsid w:val="00FA3139"/>
    <w:rsid w:val="00FA6884"/>
    <w:rsid w:val="00FB440F"/>
    <w:rsid w:val="00FC7269"/>
    <w:rsid w:val="00FC7A64"/>
    <w:rsid w:val="00FE0436"/>
    <w:rsid w:val="00FE130C"/>
    <w:rsid w:val="00FE742E"/>
    <w:rsid w:val="00FE7846"/>
    <w:rsid w:val="00FF409B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F77A"/>
  <w15:chartTrackingRefBased/>
  <w15:docId w15:val="{5AEC5073-3240-4A7C-BD37-B60936E1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B78"/>
    <w:rPr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014C0"/>
    <w:rPr>
      <w:color w:val="0000FF"/>
      <w:u w:val="single"/>
    </w:rPr>
  </w:style>
  <w:style w:type="table" w:styleId="TableGrid">
    <w:name w:val="Table Grid"/>
    <w:basedOn w:val="TableNormal"/>
    <w:uiPriority w:val="59"/>
    <w:rsid w:val="009224F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semiHidden/>
    <w:rsid w:val="00186F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D5B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5B25"/>
    <w:pPr>
      <w:tabs>
        <w:tab w:val="center" w:pos="4320"/>
        <w:tab w:val="right" w:pos="8640"/>
      </w:tabs>
    </w:pPr>
  </w:style>
  <w:style w:type="character" w:styleId="UnresolvedMention">
    <w:name w:val="Unresolved Mention"/>
    <w:uiPriority w:val="99"/>
    <w:semiHidden/>
    <w:unhideWhenUsed/>
    <w:rsid w:val="00E96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drigo.telecomspeciali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Rodrigo Pereira Francisco</vt:lpstr>
      <vt:lpstr>Rodrigo Pereira Francisco</vt:lpstr>
    </vt:vector>
  </TitlesOfParts>
  <Company>TOSHIBA</Company>
  <LinksUpToDate>false</LinksUpToDate>
  <CharactersWithSpaces>5454</CharactersWithSpaces>
  <SharedDoc>false</SharedDoc>
  <HLinks>
    <vt:vector size="12" baseType="variant">
      <vt:variant>
        <vt:i4>7274516</vt:i4>
      </vt:variant>
      <vt:variant>
        <vt:i4>3</vt:i4>
      </vt:variant>
      <vt:variant>
        <vt:i4>0</vt:i4>
      </vt:variant>
      <vt:variant>
        <vt:i4>5</vt:i4>
      </vt:variant>
      <vt:variant>
        <vt:lpwstr>mailto:rodrigo.telecomspecialist@gmail.com</vt:lpwstr>
      </vt:variant>
      <vt:variant>
        <vt:lpwstr/>
      </vt:variant>
      <vt:variant>
        <vt:i4>5570655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https://www.linkedin.com/in/rodrigo-pereira-0a2286109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Pereira Francisco</dc:title>
  <dc:subject>Resume</dc:subject>
  <dc:creator>TB</dc:creator>
  <cp:keywords/>
  <cp:lastModifiedBy>Light-one Tech</cp:lastModifiedBy>
  <cp:revision>10</cp:revision>
  <cp:lastPrinted>2023-02-13T21:53:00Z</cp:lastPrinted>
  <dcterms:created xsi:type="dcterms:W3CDTF">2024-06-16T10:30:00Z</dcterms:created>
  <dcterms:modified xsi:type="dcterms:W3CDTF">2024-10-08T16:10:00Z</dcterms:modified>
</cp:coreProperties>
</file>